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ĐẠI HỌC HUẾ</w:t>
      </w:r>
      <w:r w:rsidDel="00000000" w:rsidR="00000000" w:rsidRPr="00000000">
        <w:rPr>
          <w:rtl w:val="0"/>
        </w:rPr>
      </w:r>
    </w:p>
    <w:p w:rsidR="00000000" w:rsidDel="00000000" w:rsidP="00000000" w:rsidRDefault="00000000" w:rsidRPr="00000000" w14:paraId="00000002">
      <w:pPr>
        <w:pStyle w:val="Heading1"/>
        <w:keepLines w:val="0"/>
        <w:spacing w:after="0" w:before="0" w:line="240" w:lineRule="auto"/>
        <w:jc w:val="center"/>
        <w:rPr>
          <w:rFonts w:ascii="Times New Roman" w:cs="Times New Roman" w:eastAsia="Times New Roman" w:hAnsi="Times New Roman"/>
          <w:b w:val="1"/>
          <w:sz w:val="32"/>
          <w:szCs w:val="32"/>
        </w:rPr>
      </w:pPr>
      <w:bookmarkStart w:colFirst="0" w:colLast="0" w:name="_lf28s6t2mi65" w:id="1"/>
      <w:bookmarkEnd w:id="1"/>
      <w:r w:rsidDel="00000000" w:rsidR="00000000" w:rsidRPr="00000000">
        <w:rPr>
          <w:rFonts w:ascii="Times New Roman" w:cs="Times New Roman" w:eastAsia="Times New Roman" w:hAnsi="Times New Roman"/>
          <w:sz w:val="28"/>
          <w:szCs w:val="28"/>
          <w:rtl w:val="0"/>
        </w:rPr>
        <w:t xml:space="preserve">KHOA KỸ THUẬT VÀ CÔNG NGHỆ</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-685799</wp:posOffset>
                </wp:positionV>
                <wp:extent cx="6026150" cy="9258300"/>
                <wp:effectExtent b="0" l="0" r="0" t="0"/>
                <wp:wrapNone/>
                <wp:docPr id="1" name=""/>
                <a:graphic>
                  <a:graphicData uri="http://schemas.microsoft.com/office/word/2010/wordprocessingGroup">
                    <wpg:wgp>
                      <wpg:cNvGrpSpPr/>
                      <wpg:grpSpPr>
                        <a:xfrm>
                          <a:off x="2327801" y="-4322"/>
                          <a:ext cx="6026150" cy="9258300"/>
                          <a:chOff x="2327801" y="-4322"/>
                          <a:chExt cx="6035715" cy="7568108"/>
                        </a:xfrm>
                      </wpg:grpSpPr>
                      <wpg:grpSp>
                        <wpg:cNvGrpSpPr/>
                        <wpg:grpSpPr>
                          <a:xfrm>
                            <a:off x="2327801" y="-4322"/>
                            <a:ext cx="6035715" cy="7568108"/>
                            <a:chOff x="1977" y="1410"/>
                            <a:chExt cx="8834" cy="14112"/>
                          </a:xfrm>
                        </wpg:grpSpPr>
                        <wps:wsp>
                          <wps:cNvSpPr/>
                          <wps:cNvPr id="3" name="Shape 3"/>
                          <wps:spPr>
                            <a:xfrm>
                              <a:off x="1985" y="1418"/>
                              <a:ext cx="8800" cy="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77" y="1426"/>
                              <a:ext cx="1920" cy="1905"/>
                              <a:chOff x="1977" y="1426"/>
                              <a:chExt cx="1920" cy="1905"/>
                            </a:xfrm>
                          </wpg:grpSpPr>
                          <pic:pic>
                            <pic:nvPicPr>
                              <pic:cNvPr id="5" name="Shape 5"/>
                              <pic:cNvPicPr preferRelativeResize="0"/>
                            </pic:nvPicPr>
                            <pic:blipFill rotWithShape="1">
                              <a:blip r:embed="rId6">
                                <a:alphaModFix/>
                              </a:blip>
                              <a:srcRect b="0" l="0" r="0" t="0"/>
                              <a:stretch/>
                            </pic:blipFill>
                            <pic:spPr>
                              <a:xfrm rot="-5400000">
                                <a:off x="1985" y="1418"/>
                                <a:ext cx="1905" cy="1920"/>
                              </a:xfrm>
                              <a:prstGeom prst="rect">
                                <a:avLst/>
                              </a:prstGeom>
                              <a:noFill/>
                              <a:ln>
                                <a:noFill/>
                              </a:ln>
                            </pic:spPr>
                          </pic:pic>
                          <pic:pic>
                            <pic:nvPicPr>
                              <pic:cNvPr id="6" name="Shape 6"/>
                              <pic:cNvPicPr preferRelativeResize="0"/>
                            </pic:nvPicPr>
                            <pic:blipFill rotWithShape="1">
                              <a:blip r:embed="rId7">
                                <a:alphaModFix/>
                              </a:blip>
                              <a:srcRect b="0" l="0" r="0" t="0"/>
                              <a:stretch/>
                            </pic:blipFill>
                            <pic:spPr>
                              <a:xfrm rot="-5400000">
                                <a:off x="2380" y="1865"/>
                                <a:ext cx="855" cy="870"/>
                              </a:xfrm>
                              <a:prstGeom prst="rect">
                                <a:avLst/>
                              </a:prstGeom>
                              <a:noFill/>
                              <a:ln>
                                <a:noFill/>
                              </a:ln>
                            </pic:spPr>
                          </pic:pic>
                        </wpg:grpSp>
                        <pic:pic>
                          <pic:nvPicPr>
                            <pic:cNvPr id="7" name="Shape 7"/>
                            <pic:cNvPicPr preferRelativeResize="0"/>
                          </pic:nvPicPr>
                          <pic:blipFill rotWithShape="1">
                            <a:blip r:embed="rId8">
                              <a:alphaModFix/>
                            </a:blip>
                            <a:srcRect b="0" l="0" r="0" t="0"/>
                            <a:stretch/>
                          </pic:blipFill>
                          <pic:spPr>
                            <a:xfrm>
                              <a:off x="3865" y="1544"/>
                              <a:ext cx="4860" cy="194"/>
                            </a:xfrm>
                            <a:prstGeom prst="rect">
                              <a:avLst/>
                            </a:prstGeom>
                            <a:noFill/>
                            <a:ln>
                              <a:noFill/>
                            </a:ln>
                          </pic:spPr>
                        </pic:pic>
                        <wpg:grpSp>
                          <wpg:cNvGrpSpPr/>
                          <wpg:grpSpPr>
                            <a:xfrm rot="5400000">
                              <a:off x="8877" y="1432"/>
                              <a:ext cx="1935" cy="1890"/>
                              <a:chOff x="1977" y="1426"/>
                              <a:chExt cx="1920" cy="1905"/>
                            </a:xfrm>
                          </wpg:grpSpPr>
                          <pic:pic>
                            <pic:nvPicPr>
                              <pic:cNvPr id="9" name="Shape 9"/>
                              <pic:cNvPicPr preferRelativeResize="0"/>
                            </pic:nvPicPr>
                            <pic:blipFill rotWithShape="1">
                              <a:blip r:embed="rId6">
                                <a:alphaModFix/>
                              </a:blip>
                              <a:srcRect b="0" l="0" r="0" t="0"/>
                              <a:stretch/>
                            </pic:blipFill>
                            <pic:spPr>
                              <a:xfrm rot="-5400000">
                                <a:off x="1985" y="1418"/>
                                <a:ext cx="1905" cy="1920"/>
                              </a:xfrm>
                              <a:prstGeom prst="rect">
                                <a:avLst/>
                              </a:prstGeom>
                              <a:noFill/>
                              <a:ln>
                                <a:noFill/>
                              </a:ln>
                            </pic:spPr>
                          </pic:pic>
                          <pic:pic>
                            <pic:nvPicPr>
                              <pic:cNvPr id="10" name="Shape 10"/>
                              <pic:cNvPicPr preferRelativeResize="0"/>
                            </pic:nvPicPr>
                            <pic:blipFill rotWithShape="1">
                              <a:blip r:embed="rId7">
                                <a:alphaModFix/>
                              </a:blip>
                              <a:srcRect b="0" l="0" r="0" t="0"/>
                              <a:stretch/>
                            </pic:blipFill>
                            <pic:spPr>
                              <a:xfrm rot="-5400000">
                                <a:off x="2380" y="1865"/>
                                <a:ext cx="855" cy="870"/>
                              </a:xfrm>
                              <a:prstGeom prst="rect">
                                <a:avLst/>
                              </a:prstGeom>
                              <a:noFill/>
                              <a:ln>
                                <a:noFill/>
                              </a:ln>
                            </pic:spPr>
                          </pic:pic>
                        </wpg:grpSp>
                        <wpg:grpSp>
                          <wpg:cNvGrpSpPr/>
                          <wpg:grpSpPr>
                            <a:xfrm rot="-5400000">
                              <a:off x="1977" y="13609"/>
                              <a:ext cx="1935" cy="1890"/>
                              <a:chOff x="1977" y="1426"/>
                              <a:chExt cx="1920" cy="1905"/>
                            </a:xfrm>
                          </wpg:grpSpPr>
                          <pic:pic>
                            <pic:nvPicPr>
                              <pic:cNvPr id="12" name="Shape 12"/>
                              <pic:cNvPicPr preferRelativeResize="0"/>
                            </pic:nvPicPr>
                            <pic:blipFill rotWithShape="1">
                              <a:blip r:embed="rId6">
                                <a:alphaModFix/>
                              </a:blip>
                              <a:srcRect b="0" l="0" r="0" t="0"/>
                              <a:stretch/>
                            </pic:blipFill>
                            <pic:spPr>
                              <a:xfrm rot="-5400000">
                                <a:off x="1985" y="1418"/>
                                <a:ext cx="1905" cy="192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rot="-5400000">
                                <a:off x="2380" y="1865"/>
                                <a:ext cx="855" cy="870"/>
                              </a:xfrm>
                              <a:prstGeom prst="rect">
                                <a:avLst/>
                              </a:prstGeom>
                              <a:noFill/>
                              <a:ln>
                                <a:noFill/>
                              </a:ln>
                            </pic:spPr>
                          </pic:pic>
                        </wpg:grpSp>
                        <wpg:grpSp>
                          <wpg:cNvGrpSpPr/>
                          <wpg:grpSpPr>
                            <a:xfrm rot="10800000">
                              <a:off x="8891" y="13603"/>
                              <a:ext cx="1920" cy="1905"/>
                              <a:chOff x="1977" y="1426"/>
                              <a:chExt cx="1920" cy="1905"/>
                            </a:xfrm>
                          </wpg:grpSpPr>
                          <pic:pic>
                            <pic:nvPicPr>
                              <pic:cNvPr id="15" name="Shape 15"/>
                              <pic:cNvPicPr preferRelativeResize="0"/>
                            </pic:nvPicPr>
                            <pic:blipFill rotWithShape="1">
                              <a:blip r:embed="rId6">
                                <a:alphaModFix/>
                              </a:blip>
                              <a:srcRect b="0" l="0" r="0" t="0"/>
                              <a:stretch/>
                            </pic:blipFill>
                            <pic:spPr>
                              <a:xfrm rot="-5400000">
                                <a:off x="1985" y="1418"/>
                                <a:ext cx="1905" cy="1920"/>
                              </a:xfrm>
                              <a:prstGeom prst="rect">
                                <a:avLst/>
                              </a:prstGeom>
                              <a:noFill/>
                              <a:ln>
                                <a:noFill/>
                              </a:ln>
                            </pic:spPr>
                          </pic:pic>
                          <pic:pic>
                            <pic:nvPicPr>
                              <pic:cNvPr id="16" name="Shape 16"/>
                              <pic:cNvPicPr preferRelativeResize="0"/>
                            </pic:nvPicPr>
                            <pic:blipFill rotWithShape="1">
                              <a:blip r:embed="rId7">
                                <a:alphaModFix/>
                              </a:blip>
                              <a:srcRect b="0" l="0" r="0" t="0"/>
                              <a:stretch/>
                            </pic:blipFill>
                            <pic:spPr>
                              <a:xfrm rot="-5400000">
                                <a:off x="2380" y="1865"/>
                                <a:ext cx="855" cy="870"/>
                              </a:xfrm>
                              <a:prstGeom prst="rect">
                                <a:avLst/>
                              </a:prstGeom>
                              <a:noFill/>
                              <a:ln>
                                <a:noFill/>
                              </a:ln>
                            </pic:spPr>
                          </pic:pic>
                        </wpg:grpSp>
                        <pic:pic>
                          <pic:nvPicPr>
                            <pic:cNvPr id="17" name="Shape 17"/>
                            <pic:cNvPicPr preferRelativeResize="0"/>
                          </pic:nvPicPr>
                          <pic:blipFill rotWithShape="1">
                            <a:blip r:embed="rId9">
                              <a:alphaModFix/>
                            </a:blip>
                            <a:srcRect b="0" l="0" r="0" t="0"/>
                            <a:stretch/>
                          </pic:blipFill>
                          <pic:spPr>
                            <a:xfrm>
                              <a:off x="10525" y="3323"/>
                              <a:ext cx="140" cy="10339"/>
                            </a:xfrm>
                            <a:prstGeom prst="rect">
                              <a:avLst/>
                            </a:prstGeom>
                            <a:noFill/>
                            <a:ln>
                              <a:noFill/>
                            </a:ln>
                          </pic:spPr>
                        </pic:pic>
                        <pic:pic>
                          <pic:nvPicPr>
                            <pic:cNvPr id="18" name="Shape 18"/>
                            <pic:cNvPicPr preferRelativeResize="0"/>
                          </pic:nvPicPr>
                          <pic:blipFill rotWithShape="1">
                            <a:blip r:embed="rId10">
                              <a:alphaModFix/>
                            </a:blip>
                            <a:srcRect b="0" l="0" r="0" t="0"/>
                            <a:stretch/>
                          </pic:blipFill>
                          <pic:spPr>
                            <a:xfrm>
                              <a:off x="2125" y="3323"/>
                              <a:ext cx="140" cy="10339"/>
                            </a:xfrm>
                            <a:prstGeom prst="rect">
                              <a:avLst/>
                            </a:prstGeom>
                            <a:noFill/>
                            <a:ln>
                              <a:noFill/>
                            </a:ln>
                          </pic:spPr>
                        </pic:pic>
                        <pic:pic>
                          <pic:nvPicPr>
                            <pic:cNvPr id="19" name="Shape 19"/>
                            <pic:cNvPicPr preferRelativeResize="0"/>
                          </pic:nvPicPr>
                          <pic:blipFill rotWithShape="1">
                            <a:blip r:embed="rId8">
                              <a:alphaModFix/>
                            </a:blip>
                            <a:srcRect b="0" l="0" r="0" t="0"/>
                            <a:stretch/>
                          </pic:blipFill>
                          <pic:spPr>
                            <a:xfrm>
                              <a:off x="3940" y="15149"/>
                              <a:ext cx="4860" cy="194"/>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-685799</wp:posOffset>
                </wp:positionV>
                <wp:extent cx="6026150" cy="9258300"/>
                <wp:effectExtent b="0" l="0" r="0" t="0"/>
                <wp:wrapNone/>
                <wp:docPr id="1" name="image41.png"/>
                <a:graphic>
                  <a:graphicData uri="http://schemas.openxmlformats.org/drawingml/2006/picture">
                    <pic:pic>
                      <pic:nvPicPr>
                        <pic:cNvPr id="0" name="image41.png"/>
                        <pic:cNvPicPr preferRelativeResize="0"/>
                      </pic:nvPicPr>
                      <pic:blipFill>
                        <a:blip r:embed="rId11"/>
                        <a:srcRect/>
                        <a:stretch>
                          <a:fillRect/>
                        </a:stretch>
                      </pic:blipFill>
                      <pic:spPr>
                        <a:xfrm>
                          <a:off x="0" y="0"/>
                          <a:ext cx="6026150" cy="9258300"/>
                        </a:xfrm>
                        <a:prstGeom prst="rect"/>
                        <a:ln/>
                      </pic:spPr>
                    </pic:pic>
                  </a:graphicData>
                </a:graphic>
              </wp:anchor>
            </w:drawing>
          </mc:Fallback>
        </mc:AlternateConten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b w:val="1"/>
          <w:sz w:val="56"/>
          <w:szCs w:val="56"/>
        </w:rPr>
        <w:drawing>
          <wp:inline distB="0" distT="0" distL="114300" distR="114300">
            <wp:extent cx="2863215" cy="2012315"/>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63215" cy="20123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BÁO CÁO</w:t>
      </w:r>
      <w:r w:rsidDel="00000000" w:rsidR="00000000" w:rsidRPr="00000000">
        <w:rPr>
          <w:rFonts w:ascii="Times New Roman" w:cs="Times New Roman" w:eastAsia="Times New Roman" w:hAnsi="Times New Roman"/>
          <w:sz w:val="52"/>
          <w:szCs w:val="52"/>
          <w:rtl w:val="0"/>
        </w:rPr>
        <w:t xml:space="preserve"> </w:t>
      </w:r>
      <w:r w:rsidDel="00000000" w:rsidR="00000000" w:rsidRPr="00000000">
        <w:rPr>
          <w:rFonts w:ascii="Times New Roman" w:cs="Times New Roman" w:eastAsia="Times New Roman" w:hAnsi="Times New Roman"/>
          <w:b w:val="1"/>
          <w:sz w:val="52"/>
          <w:szCs w:val="52"/>
          <w:rtl w:val="0"/>
        </w:rPr>
        <w:t xml:space="preserve">ĐỒ ÁN</w:t>
      </w:r>
      <w:r w:rsidDel="00000000" w:rsidR="00000000" w:rsidRPr="00000000">
        <w:rPr>
          <w:rtl w:val="0"/>
        </w:rPr>
      </w:r>
    </w:p>
    <w:p w:rsidR="00000000" w:rsidDel="00000000" w:rsidP="00000000" w:rsidRDefault="00000000" w:rsidRPr="00000000" w14:paraId="00000007">
      <w:pPr>
        <w:spacing w:line="360" w:lineRule="auto"/>
        <w:ind w:left="180" w:firstLine="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NĂM HỌC 2020-2021</w:t>
      </w:r>
      <w:r w:rsidDel="00000000" w:rsidR="00000000" w:rsidRPr="00000000">
        <w:rPr>
          <w:rtl w:val="0"/>
        </w:rPr>
      </w:r>
    </w:p>
    <w:p w:rsidR="00000000" w:rsidDel="00000000" w:rsidP="00000000" w:rsidRDefault="00000000" w:rsidRPr="00000000" w14:paraId="00000008">
      <w:pPr>
        <w:tabs>
          <w:tab w:val="left" w:pos="5947"/>
        </w:tabs>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2"/>
          <w:szCs w:val="32"/>
          <w:rtl w:val="0"/>
        </w:rPr>
        <w:t xml:space="preserve">Giảng viên hướng dẫn: HỒ QUỐC DŨNG </w:t>
      </w: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Lớp: KHDL &amp; TTNT</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2"/>
          <w:szCs w:val="32"/>
        </w:rPr>
      </w:pPr>
      <w:r w:rsidDel="00000000" w:rsidR="00000000" w:rsidRPr="00000000">
        <w:rPr>
          <w:rtl w:val="0"/>
        </w:rPr>
      </w:r>
    </w:p>
    <w:tbl>
      <w:tblPr>
        <w:tblStyle w:val="Table1"/>
        <w:tblW w:w="34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71"/>
        <w:tblGridChange w:id="0">
          <w:tblGrid>
            <w:gridCol w:w="3471"/>
          </w:tblGrid>
        </w:tblGridChange>
      </w:tblGrid>
      <w:tr>
        <w:trPr>
          <w:trHeight w:val="989" w:hRule="atLeast"/>
        </w:trPr>
        <w:tc>
          <w:tcPr>
            <w:vAlign w:val="top"/>
          </w:tcPr>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phách </w:t>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(Do hội đồng chấm thi ghi)</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Thừa Thiên Huế, ngày …tháng…năm.....</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ĐẠI HỌC HUẾ</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Lines w:val="0"/>
        <w:spacing w:after="0" w:before="0" w:line="240" w:lineRule="auto"/>
        <w:jc w:val="center"/>
        <w:rPr>
          <w:rFonts w:ascii="Times New Roman" w:cs="Times New Roman" w:eastAsia="Times New Roman" w:hAnsi="Times New Roman"/>
          <w:b w:val="1"/>
          <w:sz w:val="32"/>
          <w:szCs w:val="32"/>
        </w:rPr>
      </w:pPr>
      <w:bookmarkStart w:colFirst="0" w:colLast="0" w:name="_c287uhqssw3k" w:id="2"/>
      <w:bookmarkEnd w:id="2"/>
      <w:r w:rsidDel="00000000" w:rsidR="00000000" w:rsidRPr="00000000">
        <w:rPr>
          <w:rFonts w:ascii="Times New Roman" w:cs="Times New Roman" w:eastAsia="Times New Roman" w:hAnsi="Times New Roman"/>
          <w:sz w:val="28"/>
          <w:szCs w:val="28"/>
          <w:rtl w:val="0"/>
        </w:rPr>
        <w:t xml:space="preserve">KHOA KỸ THUẬT VÀ CÔNG NGHỆ</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-685799</wp:posOffset>
                </wp:positionV>
                <wp:extent cx="6026150" cy="9258300"/>
                <wp:effectExtent b="0" l="0" r="0" t="0"/>
                <wp:wrapNone/>
                <wp:docPr id="2" name=""/>
                <a:graphic>
                  <a:graphicData uri="http://schemas.microsoft.com/office/word/2010/wordprocessingGroup">
                    <wpg:wgp>
                      <wpg:cNvGrpSpPr/>
                      <wpg:grpSpPr>
                        <a:xfrm>
                          <a:off x="2327801" y="-4322"/>
                          <a:ext cx="6026150" cy="9258300"/>
                          <a:chOff x="2327801" y="-4322"/>
                          <a:chExt cx="6035715" cy="7568108"/>
                        </a:xfrm>
                      </wpg:grpSpPr>
                      <wpg:grpSp>
                        <wpg:cNvGrpSpPr/>
                        <wpg:grpSpPr>
                          <a:xfrm>
                            <a:off x="2327801" y="-4322"/>
                            <a:ext cx="6035715" cy="7568108"/>
                            <a:chOff x="1977" y="1410"/>
                            <a:chExt cx="8834" cy="14112"/>
                          </a:xfrm>
                        </wpg:grpSpPr>
                        <wps:wsp>
                          <wps:cNvSpPr/>
                          <wps:cNvPr id="3" name="Shape 3"/>
                          <wps:spPr>
                            <a:xfrm>
                              <a:off x="1985" y="1418"/>
                              <a:ext cx="8800" cy="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77" y="1426"/>
                              <a:ext cx="1920" cy="1905"/>
                              <a:chOff x="1977" y="1426"/>
                              <a:chExt cx="1920" cy="1905"/>
                            </a:xfrm>
                          </wpg:grpSpPr>
                          <pic:pic>
                            <pic:nvPicPr>
                              <pic:cNvPr id="22" name="Shape 22"/>
                              <pic:cNvPicPr preferRelativeResize="0"/>
                            </pic:nvPicPr>
                            <pic:blipFill rotWithShape="1">
                              <a:blip r:embed="rId13">
                                <a:alphaModFix/>
                              </a:blip>
                              <a:srcRect b="0" l="0" r="0" t="0"/>
                              <a:stretch/>
                            </pic:blipFill>
                            <pic:spPr>
                              <a:xfrm rot="-5400000">
                                <a:off x="1985" y="1418"/>
                                <a:ext cx="1905" cy="1920"/>
                              </a:xfrm>
                              <a:prstGeom prst="rect">
                                <a:avLst/>
                              </a:prstGeom>
                              <a:noFill/>
                              <a:ln>
                                <a:noFill/>
                              </a:ln>
                            </pic:spPr>
                          </pic:pic>
                          <pic:pic>
                            <pic:nvPicPr>
                              <pic:cNvPr id="23" name="Shape 23"/>
                              <pic:cNvPicPr preferRelativeResize="0"/>
                            </pic:nvPicPr>
                            <pic:blipFill rotWithShape="1">
                              <a:blip r:embed="rId14">
                                <a:alphaModFix/>
                              </a:blip>
                              <a:srcRect b="0" l="0" r="0" t="0"/>
                              <a:stretch/>
                            </pic:blipFill>
                            <pic:spPr>
                              <a:xfrm rot="-5400000">
                                <a:off x="2380" y="1865"/>
                                <a:ext cx="855" cy="870"/>
                              </a:xfrm>
                              <a:prstGeom prst="rect">
                                <a:avLst/>
                              </a:prstGeom>
                              <a:noFill/>
                              <a:ln>
                                <a:noFill/>
                              </a:ln>
                            </pic:spPr>
                          </pic:pic>
                        </wpg:grpSp>
                        <pic:pic>
                          <pic:nvPicPr>
                            <pic:cNvPr id="24" name="Shape 24"/>
                            <pic:cNvPicPr preferRelativeResize="0"/>
                          </pic:nvPicPr>
                          <pic:blipFill rotWithShape="1">
                            <a:blip r:embed="rId15">
                              <a:alphaModFix/>
                            </a:blip>
                            <a:srcRect b="0" l="0" r="0" t="0"/>
                            <a:stretch/>
                          </pic:blipFill>
                          <pic:spPr>
                            <a:xfrm>
                              <a:off x="3865" y="1544"/>
                              <a:ext cx="4860" cy="194"/>
                            </a:xfrm>
                            <a:prstGeom prst="rect">
                              <a:avLst/>
                            </a:prstGeom>
                            <a:noFill/>
                            <a:ln>
                              <a:noFill/>
                            </a:ln>
                          </pic:spPr>
                        </pic:pic>
                        <wpg:grpSp>
                          <wpg:cNvGrpSpPr/>
                          <wpg:grpSpPr>
                            <a:xfrm rot="5400000">
                              <a:off x="8877" y="1432"/>
                              <a:ext cx="1935" cy="1890"/>
                              <a:chOff x="1977" y="1426"/>
                              <a:chExt cx="1920" cy="1905"/>
                            </a:xfrm>
                          </wpg:grpSpPr>
                          <pic:pic>
                            <pic:nvPicPr>
                              <pic:cNvPr id="26" name="Shape 26"/>
                              <pic:cNvPicPr preferRelativeResize="0"/>
                            </pic:nvPicPr>
                            <pic:blipFill rotWithShape="1">
                              <a:blip r:embed="rId13">
                                <a:alphaModFix/>
                              </a:blip>
                              <a:srcRect b="0" l="0" r="0" t="0"/>
                              <a:stretch/>
                            </pic:blipFill>
                            <pic:spPr>
                              <a:xfrm rot="-5400000">
                                <a:off x="1985" y="1418"/>
                                <a:ext cx="1905" cy="1920"/>
                              </a:xfrm>
                              <a:prstGeom prst="rect">
                                <a:avLst/>
                              </a:prstGeom>
                              <a:noFill/>
                              <a:ln>
                                <a:noFill/>
                              </a:ln>
                            </pic:spPr>
                          </pic:pic>
                          <pic:pic>
                            <pic:nvPicPr>
                              <pic:cNvPr id="27" name="Shape 27"/>
                              <pic:cNvPicPr preferRelativeResize="0"/>
                            </pic:nvPicPr>
                            <pic:blipFill rotWithShape="1">
                              <a:blip r:embed="rId14">
                                <a:alphaModFix/>
                              </a:blip>
                              <a:srcRect b="0" l="0" r="0" t="0"/>
                              <a:stretch/>
                            </pic:blipFill>
                            <pic:spPr>
                              <a:xfrm rot="-5400000">
                                <a:off x="2380" y="1865"/>
                                <a:ext cx="855" cy="870"/>
                              </a:xfrm>
                              <a:prstGeom prst="rect">
                                <a:avLst/>
                              </a:prstGeom>
                              <a:noFill/>
                              <a:ln>
                                <a:noFill/>
                              </a:ln>
                            </pic:spPr>
                          </pic:pic>
                        </wpg:grpSp>
                        <wpg:grpSp>
                          <wpg:cNvGrpSpPr/>
                          <wpg:grpSpPr>
                            <a:xfrm rot="-5400000">
                              <a:off x="1977" y="13609"/>
                              <a:ext cx="1935" cy="1890"/>
                              <a:chOff x="1977" y="1426"/>
                              <a:chExt cx="1920" cy="1905"/>
                            </a:xfrm>
                          </wpg:grpSpPr>
                          <pic:pic>
                            <pic:nvPicPr>
                              <pic:cNvPr id="29" name="Shape 29"/>
                              <pic:cNvPicPr preferRelativeResize="0"/>
                            </pic:nvPicPr>
                            <pic:blipFill rotWithShape="1">
                              <a:blip r:embed="rId13">
                                <a:alphaModFix/>
                              </a:blip>
                              <a:srcRect b="0" l="0" r="0" t="0"/>
                              <a:stretch/>
                            </pic:blipFill>
                            <pic:spPr>
                              <a:xfrm rot="-5400000">
                                <a:off x="1985" y="1418"/>
                                <a:ext cx="1905" cy="1920"/>
                              </a:xfrm>
                              <a:prstGeom prst="rect">
                                <a:avLst/>
                              </a:prstGeom>
                              <a:noFill/>
                              <a:ln>
                                <a:noFill/>
                              </a:ln>
                            </pic:spPr>
                          </pic:pic>
                          <pic:pic>
                            <pic:nvPicPr>
                              <pic:cNvPr id="30" name="Shape 30"/>
                              <pic:cNvPicPr preferRelativeResize="0"/>
                            </pic:nvPicPr>
                            <pic:blipFill rotWithShape="1">
                              <a:blip r:embed="rId14">
                                <a:alphaModFix/>
                              </a:blip>
                              <a:srcRect b="0" l="0" r="0" t="0"/>
                              <a:stretch/>
                            </pic:blipFill>
                            <pic:spPr>
                              <a:xfrm rot="-5400000">
                                <a:off x="2380" y="1865"/>
                                <a:ext cx="855" cy="870"/>
                              </a:xfrm>
                              <a:prstGeom prst="rect">
                                <a:avLst/>
                              </a:prstGeom>
                              <a:noFill/>
                              <a:ln>
                                <a:noFill/>
                              </a:ln>
                            </pic:spPr>
                          </pic:pic>
                        </wpg:grpSp>
                        <wpg:grpSp>
                          <wpg:cNvGrpSpPr/>
                          <wpg:grpSpPr>
                            <a:xfrm rot="10800000">
                              <a:off x="8891" y="13603"/>
                              <a:ext cx="1920" cy="1905"/>
                              <a:chOff x="1977" y="1426"/>
                              <a:chExt cx="1920" cy="1905"/>
                            </a:xfrm>
                          </wpg:grpSpPr>
                          <pic:pic>
                            <pic:nvPicPr>
                              <pic:cNvPr id="32" name="Shape 32"/>
                              <pic:cNvPicPr preferRelativeResize="0"/>
                            </pic:nvPicPr>
                            <pic:blipFill rotWithShape="1">
                              <a:blip r:embed="rId13">
                                <a:alphaModFix/>
                              </a:blip>
                              <a:srcRect b="0" l="0" r="0" t="0"/>
                              <a:stretch/>
                            </pic:blipFill>
                            <pic:spPr>
                              <a:xfrm rot="-5400000">
                                <a:off x="1985" y="1418"/>
                                <a:ext cx="1905" cy="1920"/>
                              </a:xfrm>
                              <a:prstGeom prst="rect">
                                <a:avLst/>
                              </a:prstGeom>
                              <a:noFill/>
                              <a:ln>
                                <a:noFill/>
                              </a:ln>
                            </pic:spPr>
                          </pic:pic>
                          <pic:pic>
                            <pic:nvPicPr>
                              <pic:cNvPr id="33" name="Shape 33"/>
                              <pic:cNvPicPr preferRelativeResize="0"/>
                            </pic:nvPicPr>
                            <pic:blipFill rotWithShape="1">
                              <a:blip r:embed="rId14">
                                <a:alphaModFix/>
                              </a:blip>
                              <a:srcRect b="0" l="0" r="0" t="0"/>
                              <a:stretch/>
                            </pic:blipFill>
                            <pic:spPr>
                              <a:xfrm rot="-5400000">
                                <a:off x="2380" y="1865"/>
                                <a:ext cx="855" cy="870"/>
                              </a:xfrm>
                              <a:prstGeom prst="rect">
                                <a:avLst/>
                              </a:prstGeom>
                              <a:noFill/>
                              <a:ln>
                                <a:noFill/>
                              </a:ln>
                            </pic:spPr>
                          </pic:pic>
                        </wpg:grpSp>
                        <pic:pic>
                          <pic:nvPicPr>
                            <pic:cNvPr id="34" name="Shape 34"/>
                            <pic:cNvPicPr preferRelativeResize="0"/>
                          </pic:nvPicPr>
                          <pic:blipFill rotWithShape="1">
                            <a:blip r:embed="rId16">
                              <a:alphaModFix/>
                            </a:blip>
                            <a:srcRect b="0" l="0" r="0" t="0"/>
                            <a:stretch/>
                          </pic:blipFill>
                          <pic:spPr>
                            <a:xfrm>
                              <a:off x="10525" y="3323"/>
                              <a:ext cx="140" cy="10339"/>
                            </a:xfrm>
                            <a:prstGeom prst="rect">
                              <a:avLst/>
                            </a:prstGeom>
                            <a:noFill/>
                            <a:ln>
                              <a:noFill/>
                            </a:ln>
                          </pic:spPr>
                        </pic:pic>
                        <pic:pic>
                          <pic:nvPicPr>
                            <pic:cNvPr id="35" name="Shape 35"/>
                            <pic:cNvPicPr preferRelativeResize="0"/>
                          </pic:nvPicPr>
                          <pic:blipFill rotWithShape="1">
                            <a:blip r:embed="rId17">
                              <a:alphaModFix/>
                            </a:blip>
                            <a:srcRect b="0" l="0" r="0" t="0"/>
                            <a:stretch/>
                          </pic:blipFill>
                          <pic:spPr>
                            <a:xfrm>
                              <a:off x="2125" y="3323"/>
                              <a:ext cx="140" cy="10339"/>
                            </a:xfrm>
                            <a:prstGeom prst="rect">
                              <a:avLst/>
                            </a:prstGeom>
                            <a:noFill/>
                            <a:ln>
                              <a:noFill/>
                            </a:ln>
                          </pic:spPr>
                        </pic:pic>
                        <pic:pic>
                          <pic:nvPicPr>
                            <pic:cNvPr id="36" name="Shape 36"/>
                            <pic:cNvPicPr preferRelativeResize="0"/>
                          </pic:nvPicPr>
                          <pic:blipFill rotWithShape="1">
                            <a:blip r:embed="rId15">
                              <a:alphaModFix/>
                            </a:blip>
                            <a:srcRect b="0" l="0" r="0" t="0"/>
                            <a:stretch/>
                          </pic:blipFill>
                          <pic:spPr>
                            <a:xfrm>
                              <a:off x="3940" y="15149"/>
                              <a:ext cx="4860" cy="194"/>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-685799</wp:posOffset>
                </wp:positionV>
                <wp:extent cx="6026150" cy="9258300"/>
                <wp:effectExtent b="0" l="0" r="0" t="0"/>
                <wp:wrapNone/>
                <wp:docPr id="2" name="image42.png"/>
                <a:graphic>
                  <a:graphicData uri="http://schemas.openxmlformats.org/drawingml/2006/picture">
                    <pic:pic>
                      <pic:nvPicPr>
                        <pic:cNvPr id="0" name="image42.png"/>
                        <pic:cNvPicPr preferRelativeResize="0"/>
                      </pic:nvPicPr>
                      <pic:blipFill>
                        <a:blip r:embed="rId18"/>
                        <a:srcRect/>
                        <a:stretch>
                          <a:fillRect/>
                        </a:stretch>
                      </pic:blipFill>
                      <pic:spPr>
                        <a:xfrm>
                          <a:off x="0" y="0"/>
                          <a:ext cx="6026150" cy="9258300"/>
                        </a:xfrm>
                        <a:prstGeom prst="rect"/>
                        <a:ln/>
                      </pic:spPr>
                    </pic:pic>
                  </a:graphicData>
                </a:graphic>
              </wp:anchor>
            </w:drawing>
          </mc:Fallback>
        </mc:AlternateContent>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b w:val="1"/>
          <w:sz w:val="56"/>
          <w:szCs w:val="56"/>
        </w:rPr>
        <w:drawing>
          <wp:inline distB="0" distT="0" distL="114300" distR="114300">
            <wp:extent cx="2863215" cy="2012315"/>
            <wp:effectExtent b="0" l="0" r="0" t="0"/>
            <wp:docPr id="3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63215" cy="20123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(MẪU BÌA PHỤ)</w:t>
      </w:r>
    </w:p>
    <w:p w:rsidR="00000000" w:rsidDel="00000000" w:rsidP="00000000" w:rsidRDefault="00000000" w:rsidRPr="00000000" w14:paraId="0000001D">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BÁO CÁO</w:t>
      </w:r>
      <w:r w:rsidDel="00000000" w:rsidR="00000000" w:rsidRPr="00000000">
        <w:rPr>
          <w:rFonts w:ascii="Times New Roman" w:cs="Times New Roman" w:eastAsia="Times New Roman" w:hAnsi="Times New Roman"/>
          <w:sz w:val="52"/>
          <w:szCs w:val="52"/>
          <w:rtl w:val="0"/>
        </w:rPr>
        <w:t xml:space="preserve"> </w:t>
      </w:r>
      <w:r w:rsidDel="00000000" w:rsidR="00000000" w:rsidRPr="00000000">
        <w:rPr>
          <w:rFonts w:ascii="Times New Roman" w:cs="Times New Roman" w:eastAsia="Times New Roman" w:hAnsi="Times New Roman"/>
          <w:b w:val="1"/>
          <w:sz w:val="52"/>
          <w:szCs w:val="52"/>
          <w:rtl w:val="0"/>
        </w:rPr>
        <w:t xml:space="preserve">ĐỒ ÁN</w:t>
      </w:r>
      <w:r w:rsidDel="00000000" w:rsidR="00000000" w:rsidRPr="00000000">
        <w:rPr>
          <w:rtl w:val="0"/>
        </w:rPr>
      </w:r>
    </w:p>
    <w:p w:rsidR="00000000" w:rsidDel="00000000" w:rsidP="00000000" w:rsidRDefault="00000000" w:rsidRPr="00000000" w14:paraId="0000001E">
      <w:pPr>
        <w:spacing w:line="360" w:lineRule="auto"/>
        <w:ind w:left="18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52"/>
          <w:szCs w:val="52"/>
          <w:rtl w:val="0"/>
        </w:rPr>
        <w:t xml:space="preserve">NĂM HỌC 2020-2021</w:t>
      </w: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Giảng viên hướng dẫn: HỒ QUỐC DŨNG</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Lớp: KHDL &amp; TTNT</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Sinh viên thực hiện: HOÀNG TRỌNG TOÀN</w:t>
      </w:r>
      <w:r w:rsidDel="00000000" w:rsidR="00000000" w:rsidRPr="00000000">
        <w:rPr>
          <w:rtl w:val="0"/>
        </w:rPr>
      </w:r>
    </w:p>
    <w:p w:rsidR="00000000" w:rsidDel="00000000" w:rsidP="00000000" w:rsidRDefault="00000000" w:rsidRPr="00000000" w14:paraId="00000022">
      <w:pPr>
        <w:spacing w:line="360" w:lineRule="auto"/>
        <w:ind w:left="170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(ký tên và ghi rõ họ tên)</w:t>
      </w:r>
      <w:r w:rsidDel="00000000" w:rsidR="00000000" w:rsidRPr="00000000">
        <w:rPr>
          <w:rtl w:val="0"/>
        </w:rPr>
      </w:r>
    </w:p>
    <w:p w:rsidR="00000000" w:rsidDel="00000000" w:rsidP="00000000" w:rsidRDefault="00000000" w:rsidRPr="00000000" w14:paraId="00000023">
      <w:pPr>
        <w:spacing w:line="360" w:lineRule="auto"/>
        <w:ind w:firstLine="360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line="360" w:lineRule="auto"/>
        <w:ind w:firstLine="3600"/>
        <w:rPr>
          <w:rFonts w:ascii="Times New Roman" w:cs="Times New Roman" w:eastAsia="Times New Roman" w:hAnsi="Times New Roman"/>
          <w:sz w:val="32"/>
          <w:szCs w:val="32"/>
        </w:rPr>
      </w:pPr>
      <w:r w:rsidDel="00000000" w:rsidR="00000000" w:rsidRPr="00000000">
        <w:rPr>
          <w:rtl w:val="0"/>
        </w:rPr>
      </w:r>
    </w:p>
    <w:tbl>
      <w:tblPr>
        <w:tblStyle w:val="Table2"/>
        <w:tblW w:w="34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71"/>
        <w:tblGridChange w:id="0">
          <w:tblGrid>
            <w:gridCol w:w="3471"/>
          </w:tblGrid>
        </w:tblGridChange>
      </w:tblGrid>
      <w:tr>
        <w:tc>
          <w:tcPr>
            <w:vAlign w:val="top"/>
          </w:tcPr>
          <w:p w:rsidR="00000000" w:rsidDel="00000000" w:rsidP="00000000" w:rsidRDefault="00000000" w:rsidRPr="00000000" w14:paraId="0000002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phách </w:t>
            </w:r>
          </w:p>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(Do hội đồng chấm thi ghi)</w:t>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2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Thừa Thiên Huế, ngày …tháng…năm.....</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h569p3nt4l8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025.511811023624"/>
            </w:tabs>
            <w:spacing w:before="80" w:line="240" w:lineRule="auto"/>
            <w:ind w:left="0" w:firstLine="0"/>
            <w:rPr>
              <w:ins w:author="Hoàng Trọng Toàn" w:id="0" w:date="2021-07-18T18:00:39Z"/>
              <w:color w:val="000000"/>
            </w:rPr>
          </w:pPr>
          <w:r w:rsidDel="00000000" w:rsidR="00000000" w:rsidRPr="00000000">
            <w:fldChar w:fldCharType="begin"/>
            <w:instrText xml:space="preserve"> TOC \h \u \z </w:instrText>
            <w:fldChar w:fldCharType="separate"/>
          </w:r>
          <w:ins w:author="Hoàng Trọng Toàn" w:id="0" w:date="2021-07-18T18:00:39Z">
            <w:r w:rsidDel="00000000" w:rsidR="00000000" w:rsidRPr="00000000">
              <w:fldChar w:fldCharType="begin"/>
            </w:r>
            <w:r w:rsidDel="00000000" w:rsidR="00000000" w:rsidRPr="00000000">
              <w:instrText xml:space="preserve">HYPERLINK \l "_lf28s6t2mi65"</w:instrText>
            </w:r>
            <w:r w:rsidDel="00000000" w:rsidR="00000000" w:rsidRPr="00000000">
              <w:fldChar w:fldCharType="separate"/>
            </w:r>
            <w:r w:rsidDel="00000000" w:rsidR="00000000" w:rsidRPr="00000000">
              <w:rPr>
                <w:color w:val="000000"/>
                <w:rtl w:val="0"/>
              </w:rPr>
              <w:t xml:space="preserve">KHOA KỸ THUẬT VÀ CÔNG NGHỆ</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_lf28s6t2mi65 \h </w:instrText>
              <w:fldChar w:fldCharType="separate"/>
            </w:r>
            <w:r w:rsidDel="00000000" w:rsidR="00000000" w:rsidRPr="00000000">
              <w:rPr>
                <w:color w:val="000000"/>
                <w:rtl w:val="0"/>
              </w:rPr>
              <w:t xml:space="preserve">1</w:t>
            </w:r>
            <w:r w:rsidDel="00000000" w:rsidR="00000000" w:rsidRPr="00000000">
              <w:fldChar w:fldCharType="end"/>
            </w:r>
            <w:r w:rsidDel="00000000" w:rsidR="00000000" w:rsidRPr="00000000">
              <w:rPr>
                <w:rtl w:val="0"/>
              </w:rPr>
            </w:r>
          </w:ins>
        </w:p>
        <w:p w:rsidR="00000000" w:rsidDel="00000000" w:rsidP="00000000" w:rsidRDefault="00000000" w:rsidRPr="00000000" w14:paraId="00000030">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"_c287uhqssw3k"</w:instrText>
            </w:r>
            <w:r w:rsidDel="00000000" w:rsidR="00000000" w:rsidRPr="00000000">
              <w:fldChar w:fldCharType="separate"/>
            </w:r>
            <w:r w:rsidDel="00000000" w:rsidR="00000000" w:rsidRPr="00000000">
              <w:rPr>
                <w:color w:val="000000"/>
                <w:rtl w:val="0"/>
              </w:rPr>
              <w:t xml:space="preserve">KHOA KỸ THUẬT VÀ CÔNG NGHỆ</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_c287uhqssw3k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ins>
        </w:p>
        <w:p w:rsidR="00000000" w:rsidDel="00000000" w:rsidP="00000000" w:rsidRDefault="00000000" w:rsidRPr="00000000" w14:paraId="00000031">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"_bkrxbzmohnog"</w:instrText>
            </w:r>
            <w:r w:rsidDel="00000000" w:rsidR="00000000" w:rsidRPr="00000000">
              <w:fldChar w:fldCharType="separate"/>
            </w:r>
            <w:r w:rsidDel="00000000" w:rsidR="00000000" w:rsidRPr="00000000">
              <w:rPr>
                <w:color w:val="000000"/>
                <w:rtl w:val="0"/>
              </w:rPr>
              <w:t xml:space="preserve">THÁP HÀ NỘI</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_bkrxbzmohnog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ins>
        </w:p>
        <w:p w:rsidR="00000000" w:rsidDel="00000000" w:rsidP="00000000" w:rsidRDefault="00000000" w:rsidRPr="00000000" w14:paraId="00000032">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"_gk7wafu5pcvl"</w:instrText>
            </w:r>
            <w:r w:rsidDel="00000000" w:rsidR="00000000" w:rsidRPr="00000000">
              <w:fldChar w:fldCharType="separate"/>
            </w:r>
            <w:r w:rsidDel="00000000" w:rsidR="00000000" w:rsidRPr="00000000">
              <w:rPr>
                <w:color w:val="000000"/>
                <w:rtl w:val="0"/>
              </w:rPr>
              <w:t xml:space="preserve">ƯỚC SỐ CHUNG NHỎ NHẤT</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_gk7wafu5pcvl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ins>
        </w:p>
        <w:p w:rsidR="00000000" w:rsidDel="00000000" w:rsidP="00000000" w:rsidRDefault="00000000" w:rsidRPr="00000000" w14:paraId="00000033">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"_o951xtv1bx6"</w:instrText>
            </w:r>
            <w:r w:rsidDel="00000000" w:rsidR="00000000" w:rsidRPr="00000000">
              <w:fldChar w:fldCharType="separate"/>
            </w:r>
            <w:r w:rsidDel="00000000" w:rsidR="00000000" w:rsidRPr="00000000">
              <w:rPr>
                <w:color w:val="000000"/>
                <w:rtl w:val="0"/>
              </w:rPr>
              <w:t xml:space="preserve">TÍNH GIAI THỪA</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_o951xtv1bx6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ins>
        </w:p>
        <w:p w:rsidR="00000000" w:rsidDel="00000000" w:rsidP="00000000" w:rsidRDefault="00000000" w:rsidRPr="00000000" w14:paraId="00000034">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"_ll136k8u3enm"</w:instrText>
            </w:r>
            <w:r w:rsidDel="00000000" w:rsidR="00000000" w:rsidRPr="00000000">
              <w:fldChar w:fldCharType="separate"/>
            </w:r>
            <w:r w:rsidDel="00000000" w:rsidR="00000000" w:rsidRPr="00000000">
              <w:rPr>
                <w:color w:val="000000"/>
                <w:rtl w:val="0"/>
              </w:rPr>
              <w:t xml:space="preserve">MÃ ĐI TUẦN</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_ll136k8u3enm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ins>
        </w:p>
        <w:p w:rsidR="00000000" w:rsidDel="00000000" w:rsidP="00000000" w:rsidRDefault="00000000" w:rsidRPr="00000000" w14:paraId="00000035">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"_l7ey1i6gfy1e"</w:instrText>
            </w:r>
            <w:r w:rsidDel="00000000" w:rsidR="00000000" w:rsidRPr="00000000">
              <w:fldChar w:fldCharType="separate"/>
            </w:r>
            <w:r w:rsidDel="00000000" w:rsidR="00000000" w:rsidRPr="00000000">
              <w:rPr>
                <w:color w:val="000000"/>
                <w:rtl w:val="0"/>
              </w:rPr>
              <w:t xml:space="preserve">8 QUÂN HẬU</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_l7ey1i6gfy1e \h </w:instrText>
              <w:fldChar w:fldCharType="separate"/>
            </w:r>
            <w:r w:rsidDel="00000000" w:rsidR="00000000" w:rsidRPr="00000000">
              <w:rPr>
                <w:color w:val="000000"/>
                <w:rtl w:val="0"/>
              </w:rPr>
              <w:t xml:space="preserve">14</w:t>
            </w:r>
            <w:r w:rsidDel="00000000" w:rsidR="00000000" w:rsidRPr="00000000">
              <w:fldChar w:fldCharType="end"/>
            </w:r>
            <w:r w:rsidDel="00000000" w:rsidR="00000000" w:rsidRPr="00000000">
              <w:rPr>
                <w:rtl w:val="0"/>
              </w:rPr>
            </w:r>
          </w:ins>
        </w:p>
        <w:p w:rsidR="00000000" w:rsidDel="00000000" w:rsidP="00000000" w:rsidRDefault="00000000" w:rsidRPr="00000000" w14:paraId="00000036">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"_v1vtrfeyf4hd"</w:instrText>
            </w:r>
            <w:r w:rsidDel="00000000" w:rsidR="00000000" w:rsidRPr="00000000">
              <w:fldChar w:fldCharType="separate"/>
            </w:r>
            <w:r w:rsidDel="00000000" w:rsidR="00000000" w:rsidRPr="00000000">
              <w:rPr>
                <w:color w:val="000000"/>
                <w:rtl w:val="0"/>
              </w:rPr>
              <w:t xml:space="preserve">Bài toán 8 con Hậu là bài toán nổi tiếng trong lĩnh vực toán học. Trong bài toán này thiết lập thường xuyên được nhắc nhở khi có liên quan đến chủ đề và đệ trình quay lui hoặc là trí tuệ nhân tạo.</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_v1vtrfeyf4hd \h </w:instrText>
              <w:fldChar w:fldCharType="separate"/>
            </w:r>
            <w:r w:rsidDel="00000000" w:rsidR="00000000" w:rsidRPr="00000000">
              <w:rPr>
                <w:color w:val="000000"/>
                <w:rtl w:val="0"/>
              </w:rPr>
              <w:t xml:space="preserve">14</w:t>
            </w:r>
            <w:r w:rsidDel="00000000" w:rsidR="00000000" w:rsidRPr="00000000">
              <w:fldChar w:fldCharType="end"/>
            </w:r>
            <w:r w:rsidDel="00000000" w:rsidR="00000000" w:rsidRPr="00000000">
              <w:rPr>
                <w:rtl w:val="0"/>
              </w:rPr>
            </w:r>
          </w:ins>
        </w:p>
        <w:p w:rsidR="00000000" w:rsidDel="00000000" w:rsidP="00000000" w:rsidRDefault="00000000" w:rsidRPr="00000000" w14:paraId="00000037">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"_crv6ic8yrl29"</w:instrText>
            </w:r>
            <w:r w:rsidDel="00000000" w:rsidR="00000000" w:rsidRPr="00000000">
              <w:fldChar w:fldCharType="separate"/>
            </w:r>
            <w:r w:rsidDel="00000000" w:rsidR="00000000" w:rsidRPr="00000000">
              <w:rPr>
                <w:color w:val="000000"/>
                <w:rtl w:val="0"/>
              </w:rPr>
              <w:t xml:space="preserve">DANH SÁCH LIÊN KẾT ĐƠN</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_crv6ic8yrl29 \h </w:instrText>
              <w:fldChar w:fldCharType="separate"/>
            </w:r>
            <w:r w:rsidDel="00000000" w:rsidR="00000000" w:rsidRPr="00000000">
              <w:rPr>
                <w:color w:val="000000"/>
                <w:rtl w:val="0"/>
              </w:rPr>
              <w:t xml:space="preserve">14</w:t>
            </w:r>
            <w:r w:rsidDel="00000000" w:rsidR="00000000" w:rsidRPr="00000000">
              <w:fldChar w:fldCharType="end"/>
            </w:r>
            <w:r w:rsidDel="00000000" w:rsidR="00000000" w:rsidRPr="00000000">
              <w:rPr>
                <w:rtl w:val="0"/>
              </w:rPr>
            </w:r>
          </w:ins>
        </w:p>
        <w:p w:rsidR="00000000" w:rsidDel="00000000" w:rsidP="00000000" w:rsidRDefault="00000000" w:rsidRPr="00000000" w14:paraId="00000038">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"_se35mx26i0d6"</w:instrText>
            </w:r>
            <w:r w:rsidDel="00000000" w:rsidR="00000000" w:rsidRPr="00000000">
              <w:fldChar w:fldCharType="separate"/>
            </w:r>
            <w:r w:rsidDel="00000000" w:rsidR="00000000" w:rsidRPr="00000000">
              <w:rPr>
                <w:color w:val="000000"/>
                <w:rtl w:val="0"/>
              </w:rPr>
              <w:t xml:space="preserve">DANH SÁCH LIÊN KẾT KÉP</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_se35mx26i0d6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ins>
        </w:p>
        <w:p w:rsidR="00000000" w:rsidDel="00000000" w:rsidP="00000000" w:rsidRDefault="00000000" w:rsidRPr="00000000" w14:paraId="00000039">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"_3n1st25fs35t"</w:instrText>
            </w:r>
            <w:r w:rsidDel="00000000" w:rsidR="00000000" w:rsidRPr="00000000">
              <w:fldChar w:fldCharType="separate"/>
            </w:r>
            <w:r w:rsidDel="00000000" w:rsidR="00000000" w:rsidRPr="00000000">
              <w:rPr>
                <w:color w:val="000000"/>
                <w:rtl w:val="0"/>
              </w:rPr>
              <w:t xml:space="preserve">NGĂN XẾP STACK</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_3n1st25fs35t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ins>
        </w:p>
        <w:p w:rsidR="00000000" w:rsidDel="00000000" w:rsidP="00000000" w:rsidRDefault="00000000" w:rsidRPr="00000000" w14:paraId="0000003A">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"_kt2le2ylcybu"</w:instrText>
            </w:r>
            <w:r w:rsidDel="00000000" w:rsidR="00000000" w:rsidRPr="00000000">
              <w:fldChar w:fldCharType="separate"/>
            </w:r>
            <w:r w:rsidDel="00000000" w:rsidR="00000000" w:rsidRPr="00000000">
              <w:rPr>
                <w:color w:val="000000"/>
                <w:rtl w:val="0"/>
              </w:rPr>
              <w:t xml:space="preserve">HÀNG ĐỢI QUEUE</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_kt2le2ylcybu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ins>
        </w:p>
        <w:p w:rsidR="00000000" w:rsidDel="00000000" w:rsidP="00000000" w:rsidRDefault="00000000" w:rsidRPr="00000000" w14:paraId="0000003B">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"_yd38gj7qginj"</w:instrText>
            </w:r>
            <w:r w:rsidDel="00000000" w:rsidR="00000000" w:rsidRPr="00000000">
              <w:fldChar w:fldCharType="separate"/>
            </w:r>
            <w:r w:rsidDel="00000000" w:rsidR="00000000" w:rsidRPr="00000000">
              <w:rPr>
                <w:color w:val="000000"/>
                <w:rtl w:val="0"/>
              </w:rPr>
              <w:t xml:space="preserve">DUYỆT CÂY TRƯỚC ĐẾN SAU VÀ SAU ĐẾN TRƯỚC</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_yd38gj7qginj \h </w:instrText>
              <w:fldChar w:fldCharType="separate"/>
            </w:r>
            <w:r w:rsidDel="00000000" w:rsidR="00000000" w:rsidRPr="00000000">
              <w:rPr>
                <w:color w:val="000000"/>
                <w:rtl w:val="0"/>
              </w:rPr>
              <w:t xml:space="preserve">25</w:t>
            </w:r>
            <w:r w:rsidDel="00000000" w:rsidR="00000000" w:rsidRPr="00000000">
              <w:fldChar w:fldCharType="end"/>
            </w:r>
            <w:r w:rsidDel="00000000" w:rsidR="00000000" w:rsidRPr="00000000">
              <w:rPr>
                <w:rtl w:val="0"/>
              </w:rPr>
            </w:r>
          </w:ins>
        </w:p>
        <w:p w:rsidR="00000000" w:rsidDel="00000000" w:rsidP="00000000" w:rsidRDefault="00000000" w:rsidRPr="00000000" w14:paraId="0000003C">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"_iqp2gkdgyztk"</w:instrText>
            </w:r>
            <w:r w:rsidDel="00000000" w:rsidR="00000000" w:rsidRPr="00000000">
              <w:fldChar w:fldCharType="separate"/>
            </w:r>
            <w:r w:rsidDel="00000000" w:rsidR="00000000" w:rsidRPr="00000000">
              <w:rPr>
                <w:color w:val="000000"/>
                <w:rtl w:val="0"/>
              </w:rPr>
              <w:t xml:space="preserve">ĐỒ THỊ VÔ HƯỚNG</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_iqp2gkdgyztk \h </w:instrText>
              <w:fldChar w:fldCharType="separate"/>
            </w:r>
            <w:r w:rsidDel="00000000" w:rsidR="00000000" w:rsidRPr="00000000">
              <w:rPr>
                <w:color w:val="000000"/>
                <w:rtl w:val="0"/>
              </w:rPr>
              <w:t xml:space="preserve">25</w:t>
            </w:r>
            <w:r w:rsidDel="00000000" w:rsidR="00000000" w:rsidRPr="00000000">
              <w:fldChar w:fldCharType="end"/>
            </w:r>
            <w:r w:rsidDel="00000000" w:rsidR="00000000" w:rsidRPr="00000000">
              <w:rPr>
                <w:rtl w:val="0"/>
              </w:rPr>
            </w:r>
          </w:ins>
        </w:p>
        <w:p w:rsidR="00000000" w:rsidDel="00000000" w:rsidP="00000000" w:rsidRDefault="00000000" w:rsidRPr="00000000" w14:paraId="0000003D">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"_qhy6yxpewroh"</w:instrText>
            </w:r>
            <w:r w:rsidDel="00000000" w:rsidR="00000000" w:rsidRPr="00000000">
              <w:fldChar w:fldCharType="separate"/>
            </w:r>
            <w:r w:rsidDel="00000000" w:rsidR="00000000" w:rsidRPr="00000000">
              <w:rPr>
                <w:color w:val="000000"/>
                <w:rtl w:val="0"/>
              </w:rPr>
              <w:t xml:space="preserve">ĐỒ THỊ CÓ HƯỚNG</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_qhy6yxpewroh \h </w:instrText>
              <w:fldChar w:fldCharType="separate"/>
            </w:r>
            <w:r w:rsidDel="00000000" w:rsidR="00000000" w:rsidRPr="00000000">
              <w:rPr>
                <w:color w:val="000000"/>
                <w:rtl w:val="0"/>
              </w:rPr>
              <w:t xml:space="preserve">26</w:t>
            </w:r>
            <w:r w:rsidDel="00000000" w:rsidR="00000000" w:rsidRPr="00000000">
              <w:fldChar w:fldCharType="end"/>
            </w:r>
            <w:r w:rsidDel="00000000" w:rsidR="00000000" w:rsidRPr="00000000">
              <w:rPr>
                <w:rtl w:val="0"/>
              </w:rPr>
            </w:r>
          </w:ins>
        </w:p>
        <w:p w:rsidR="00000000" w:rsidDel="00000000" w:rsidP="00000000" w:rsidRDefault="00000000" w:rsidRPr="00000000" w14:paraId="0000003E">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"_1ak4gh5mtyw0"</w:instrText>
            </w:r>
            <w:r w:rsidDel="00000000" w:rsidR="00000000" w:rsidRPr="00000000">
              <w:fldChar w:fldCharType="separate"/>
            </w:r>
            <w:r w:rsidDel="00000000" w:rsidR="00000000" w:rsidRPr="00000000">
              <w:rPr>
                <w:color w:val="000000"/>
                <w:rtl w:val="0"/>
              </w:rPr>
              <w:t xml:space="preserve">SELECTION SORT</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_1ak4gh5mtyw0 \h </w:instrText>
              <w:fldChar w:fldCharType="separate"/>
            </w:r>
            <w:r w:rsidDel="00000000" w:rsidR="00000000" w:rsidRPr="00000000">
              <w:rPr>
                <w:color w:val="000000"/>
                <w:rtl w:val="0"/>
              </w:rPr>
              <w:t xml:space="preserve">26</w:t>
            </w:r>
            <w:r w:rsidDel="00000000" w:rsidR="00000000" w:rsidRPr="00000000">
              <w:fldChar w:fldCharType="end"/>
            </w:r>
            <w:r w:rsidDel="00000000" w:rsidR="00000000" w:rsidRPr="00000000">
              <w:rPr>
                <w:rtl w:val="0"/>
              </w:rPr>
            </w:r>
          </w:ins>
        </w:p>
        <w:p w:rsidR="00000000" w:rsidDel="00000000" w:rsidP="00000000" w:rsidRDefault="00000000" w:rsidRPr="00000000" w14:paraId="0000003F">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"_5kae8p733918"</w:instrText>
            </w:r>
            <w:r w:rsidDel="00000000" w:rsidR="00000000" w:rsidRPr="00000000">
              <w:fldChar w:fldCharType="separate"/>
            </w:r>
            <w:r w:rsidDel="00000000" w:rsidR="00000000" w:rsidRPr="00000000">
              <w:rPr>
                <w:color w:val="000000"/>
                <w:rtl w:val="0"/>
              </w:rPr>
              <w:t xml:space="preserve">INSERTION SORT</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_5kae8p733918 \h </w:instrText>
              <w:fldChar w:fldCharType="separate"/>
            </w:r>
            <w:r w:rsidDel="00000000" w:rsidR="00000000" w:rsidRPr="00000000">
              <w:rPr>
                <w:color w:val="000000"/>
                <w:rtl w:val="0"/>
              </w:rPr>
              <w:t xml:space="preserve">33</w:t>
            </w:r>
            <w:r w:rsidDel="00000000" w:rsidR="00000000" w:rsidRPr="00000000">
              <w:fldChar w:fldCharType="end"/>
            </w:r>
            <w:r w:rsidDel="00000000" w:rsidR="00000000" w:rsidRPr="00000000">
              <w:rPr>
                <w:rtl w:val="0"/>
              </w:rPr>
            </w:r>
          </w:ins>
        </w:p>
        <w:p w:rsidR="00000000" w:rsidDel="00000000" w:rsidP="00000000" w:rsidRDefault="00000000" w:rsidRPr="00000000" w14:paraId="00000040">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"_wsianbo0vl8b"</w:instrText>
            </w:r>
            <w:r w:rsidDel="00000000" w:rsidR="00000000" w:rsidRPr="00000000">
              <w:fldChar w:fldCharType="separate"/>
            </w:r>
            <w:r w:rsidDel="00000000" w:rsidR="00000000" w:rsidRPr="00000000">
              <w:rPr>
                <w:color w:val="000000"/>
                <w:rtl w:val="0"/>
              </w:rPr>
              <w:t xml:space="preserve">BUBBLE SORT</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_wsianbo0vl8b \h </w:instrText>
              <w:fldChar w:fldCharType="separate"/>
            </w:r>
            <w:r w:rsidDel="00000000" w:rsidR="00000000" w:rsidRPr="00000000">
              <w:rPr>
                <w:color w:val="000000"/>
                <w:rtl w:val="0"/>
              </w:rPr>
              <w:t xml:space="preserve">34</w:t>
            </w:r>
            <w:r w:rsidDel="00000000" w:rsidR="00000000" w:rsidRPr="00000000">
              <w:fldChar w:fldCharType="end"/>
            </w:r>
            <w:r w:rsidDel="00000000" w:rsidR="00000000" w:rsidRPr="00000000">
              <w:rPr>
                <w:rtl w:val="0"/>
              </w:rPr>
            </w:r>
          </w:ins>
        </w:p>
        <w:p w:rsidR="00000000" w:rsidDel="00000000" w:rsidP="00000000" w:rsidRDefault="00000000" w:rsidRPr="00000000" w14:paraId="00000041">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"_8fyktpx5n22g"</w:instrText>
            </w:r>
            <w:r w:rsidDel="00000000" w:rsidR="00000000" w:rsidRPr="00000000">
              <w:fldChar w:fldCharType="separate"/>
            </w:r>
            <w:r w:rsidDel="00000000" w:rsidR="00000000" w:rsidRPr="00000000">
              <w:rPr>
                <w:color w:val="000000"/>
                <w:rtl w:val="0"/>
              </w:rPr>
              <w:t xml:space="preserve">QUICK SORT</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_8fyktpx5n22g \h </w:instrText>
              <w:fldChar w:fldCharType="separate"/>
            </w:r>
            <w:r w:rsidDel="00000000" w:rsidR="00000000" w:rsidRPr="00000000">
              <w:rPr>
                <w:color w:val="000000"/>
                <w:rtl w:val="0"/>
              </w:rPr>
              <w:t xml:space="preserve">35</w:t>
            </w:r>
            <w:r w:rsidDel="00000000" w:rsidR="00000000" w:rsidRPr="00000000">
              <w:fldChar w:fldCharType="end"/>
            </w:r>
            <w:r w:rsidDel="00000000" w:rsidR="00000000" w:rsidRPr="00000000">
              <w:rPr>
                <w:rtl w:val="0"/>
              </w:rPr>
            </w:r>
          </w:ins>
        </w:p>
        <w:p w:rsidR="00000000" w:rsidDel="00000000" w:rsidP="00000000" w:rsidRDefault="00000000" w:rsidRPr="00000000" w14:paraId="00000042">
          <w:pPr>
            <w:tabs>
              <w:tab w:val="right" w:pos="9025.511811023624"/>
            </w:tabs>
            <w:spacing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"_f8az3j8n45bq"</w:instrText>
            </w:r>
            <w:r w:rsidDel="00000000" w:rsidR="00000000" w:rsidRPr="00000000">
              <w:fldChar w:fldCharType="separate"/>
            </w:r>
            <w:r w:rsidDel="00000000" w:rsidR="00000000" w:rsidRPr="00000000">
              <w:rPr>
                <w:color w:val="000000"/>
                <w:rtl w:val="0"/>
              </w:rPr>
              <w:t xml:space="preserve">HEAP SORT</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_f8az3j8n45bq \h </w:instrText>
              <w:fldChar w:fldCharType="separate"/>
            </w:r>
            <w:r w:rsidDel="00000000" w:rsidR="00000000" w:rsidRPr="00000000">
              <w:rPr>
                <w:color w:val="000000"/>
                <w:rtl w:val="0"/>
              </w:rPr>
              <w:t xml:space="preserve">36</w:t>
            </w:r>
            <w:r w:rsidDel="00000000" w:rsidR="00000000" w:rsidRPr="00000000">
              <w:fldChar w:fldCharType="end"/>
            </w:r>
            <w:r w:rsidDel="00000000" w:rsidR="00000000" w:rsidRPr="00000000">
              <w:rPr>
                <w:rtl w:val="0"/>
              </w:rPr>
            </w:r>
          </w:ins>
        </w:p>
        <w:p w:rsidR="00000000" w:rsidDel="00000000" w:rsidP="00000000" w:rsidRDefault="00000000" w:rsidRPr="00000000" w14:paraId="00000043">
          <w:pPr>
            <w:tabs>
              <w:tab w:val="right" w:pos="9025.511811023624"/>
            </w:tabs>
            <w:spacing w:after="80" w:before="200" w:line="240" w:lineRule="auto"/>
            <w:ind w:left="0" w:firstLine="0"/>
            <w:rPr>
              <w:ins w:author="Hoàng Trọng Toàn" w:id="0" w:date="2021-07-18T18:00:39Z"/>
              <w:color w:val="000000"/>
            </w:rPr>
          </w:pPr>
          <w:ins w:author="Hoàng Trọng Toàn" w:id="0" w:date="2021-07-18T18:00:39Z">
            <w:r w:rsidDel="00000000" w:rsidR="00000000" w:rsidRPr="00000000">
              <w:fldChar w:fldCharType="begin"/>
            </w:r>
            <w:r w:rsidDel="00000000" w:rsidR="00000000" w:rsidRPr="00000000">
              <w:instrText xml:space="preserve">HYPERLINK \l "_1adrd6levyzv"</w:instrText>
            </w:r>
            <w:r w:rsidDel="00000000" w:rsidR="00000000" w:rsidRPr="00000000">
              <w:fldChar w:fldCharType="separate"/>
            </w:r>
            <w:r w:rsidDel="00000000" w:rsidR="00000000" w:rsidRPr="00000000">
              <w:rPr>
                <w:color w:val="000000"/>
                <w:rtl w:val="0"/>
              </w:rPr>
              <w:t xml:space="preserve">MERGE SORT</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PAGEREF _1adrd6levyzv \h </w:instrText>
              <w:fldChar w:fldCharType="separate"/>
            </w:r>
            <w:r w:rsidDel="00000000" w:rsidR="00000000" w:rsidRPr="00000000">
              <w:rPr>
                <w:color w:val="000000"/>
                <w:rtl w:val="0"/>
              </w:rPr>
              <w:t xml:space="preserve">37</w:t>
            </w:r>
            <w:r w:rsidDel="00000000" w:rsidR="00000000" w:rsidRPr="00000000">
              <w:fldChar w:fldCharType="end"/>
            </w:r>
            <w:r w:rsidDel="00000000" w:rsidR="00000000" w:rsidRPr="00000000">
              <w:rPr>
                <w:rtl w:val="0"/>
              </w:rPr>
            </w:r>
          </w:ins>
        </w:p>
        <w:p w:rsidR="00000000" w:rsidDel="00000000" w:rsidP="00000000" w:rsidRDefault="00000000" w:rsidRPr="00000000" w14:paraId="00000044">
          <w:pPr>
            <w:tabs>
              <w:tab w:val="right" w:pos="9025.511811023624"/>
            </w:tabs>
            <w:spacing w:before="8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"_lf28s6t2mi65"</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KHOA KỸ THUẬT VÀ CÔNG NGHỆ</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_lf28s6t2mi65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1</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5">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"_c287uhqssw3k"</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KHOA KỸ THUẬT VÀ CÔNG NGHỆ</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_c287uhqssw3k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2</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6">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"_bkrxbzmohnog"</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THÁP HÀ NỘI</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_bkrxbzmohnog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4</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7">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"_gk7wafu5pcvl"</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ƯỚC SỐ CHUNG NHỎ NHẤT</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_gk7wafu5pcvl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11</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8">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"_o951xtv1bx6"</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TÍNH GIAI THỪA</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_o951xtv1bx6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12</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9">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"_ll136k8u3enm"</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MÃ ĐI TUẦN</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_ll136k8u3enm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14</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A">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"_fs9wnx1xp46m"</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Mã đi tuần (hay hành trình của quân mã) là bài toán về việc di chuyển một quân mã trên bàn cờ vua (8 x 8). Quân mã được đặt ở một ô trên một bàn cờ trống nó phải di chuyển theo quy tắc của cờ vua để đi qua mỗi ô trên bàn cờ đúng một lần.</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_fs9wnx1xp46m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14</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B">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"_fs9wnx1xp46m"</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Nếu một quân mã đi hết 64 vị trí và tại vị trí cuối cùng có thể di chuyển đến vị trí bắt đầu thông qua một nước cờ thì đó gọi là một hành trình đóng</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_fs9wnx1xp46m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14</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C">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"_avc50x8at74"</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Có những hành trình, trong đó quân mã sau khi đi hết tất cả 64 ô của bàn cờ và từ ô cuối của hành trình không thể đi về ô xuất phát chỉ bằng một nước đi. Những hành trình như vậy được gọi là hành trình mở.</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_avc50x8at74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14</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D">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"_l7ey1i6gfy1e"</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8 QUÂN HẬU</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_l7ey1i6gfy1e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16</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E">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"_v1vtrfeyf4hd"</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Bài toán 8 con Hậu là bài toán nổi tiếng trong lĩnh vực toán học. Trong bài toán này thiết lập thường xuyên được nhắc nhở khi có liên quan đến chủ đề và đệ trình quay lui hoặc là trí tuệ nhân tạo.</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_v1vtrfeyf4hd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16</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4F">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"_crv6ic8yrl29"</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DANH SÁCH LIÊN KẾT ĐƠN</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_crv6ic8yrl29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20</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0">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"_se35mx26i0d6"</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DANH SÁCH LIÊN KẾT KÉP</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_se35mx26i0d6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21</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1">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"_3n1st25fs35t"</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NGĂN XẾP STACK</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_3n1st25fs35t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23</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2">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"_kt2le2ylcybu"</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HÀNG ĐỢI QUEUE</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_kt2le2ylcybu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24</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3">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"_yd38gj7qginj"</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DUYỆT CÂY TRƯỚC ĐẾN SAU VÀ SAU ĐẾN TRƯỚC</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_yd38gj7qginj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25</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4">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"_iqp2gkdgyztk"</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ĐỒ THỊ VÔ HƯỚNG</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_iqp2gkdgyztk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26</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5">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"_qhy6yxpewroh"</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ĐỒ THỊ CÓ HƯỚNG</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_qhy6yxpewroh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29</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6">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"_1ak4gh5mtyw0"</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SELECTION SORT</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_1ak4gh5mtyw0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32</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7">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"_5kae8p733918"</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INSERTION SORT</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_5kae8p733918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33</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8">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"_wsianbo0vl8b"</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BUBBLE SORT</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_wsianbo0vl8b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34</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9">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"_8fyktpx5n22g"</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QUICK SORT</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_8fyktpx5n22g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35</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A">
          <w:pPr>
            <w:tabs>
              <w:tab w:val="right" w:pos="9025.511811023624"/>
            </w:tabs>
            <w:spacing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"_f8az3j8n45bq"</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HEAP SORT</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_f8az3j8n45bq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37</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5B">
          <w:pPr>
            <w:tabs>
              <w:tab w:val="right" w:pos="9025.511811023624"/>
            </w:tabs>
            <w:spacing w:after="80" w:before="200" w:line="240" w:lineRule="auto"/>
            <w:ind w:left="0" w:firstLine="0"/>
            <w:rPr>
              <w:del w:author="Hoàng Trọng Toàn" w:id="0" w:date="2021-07-18T18:00:39Z"/>
              <w:rFonts w:ascii="Arial" w:cs="Arial" w:eastAsia="Arial" w:hAnsi="Arial"/>
              <w:b w:val="1"/>
              <w:i w:val="0"/>
              <w:smallCaps w:val="0"/>
              <w:strike w:val="0"/>
              <w:color w:val="000000"/>
              <w:sz w:val="22"/>
              <w:szCs w:val="22"/>
              <w:u w:val="none"/>
              <w:shd w:fill="auto" w:val="clear"/>
              <w:vertAlign w:val="baseline"/>
            </w:rPr>
          </w:pPr>
          <w:del w:author="Hoàng Trọng Toàn" w:id="0" w:date="2021-07-18T18:00:39Z">
            <w:r w:rsidDel="00000000" w:rsidR="00000000" w:rsidRPr="00000000">
              <w:fldChar w:fldCharType="begin"/>
            </w:r>
            <w:r w:rsidDel="00000000" w:rsidR="00000000" w:rsidRPr="00000000">
              <w:delInstrText xml:space="preserve">HYPERLINK \l "_1adrd6levyzv"</w:del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MERGE SORT</w:delTex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delInstrText xml:space="preserve"> PAGEREF _1adrd6levyzv \h </w:del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delText xml:space="preserve">38</w:delText>
            </w:r>
            <w:r w:rsidDel="00000000" w:rsidR="00000000" w:rsidRPr="00000000">
              <w:fldChar w:fldCharType="end"/>
            </w:r>
            <w:r w:rsidDel="00000000" w:rsidR="00000000" w:rsidRPr="00000000">
              <w:rPr>
                <w:rtl w:val="0"/>
              </w:rPr>
            </w:r>
          </w:del>
          <w:r w:rsidDel="00000000" w:rsidR="00000000" w:rsidRPr="00000000">
            <w:fldChar w:fldCharType="end"/>
          </w:r>
        </w:p>
      </w:sdtContent>
    </w:sdt>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d39fi22yu6oj" w:id="4"/>
      <w:bookmarkEnd w:id="4"/>
      <w:r w:rsidDel="00000000" w:rsidR="00000000" w:rsidRPr="00000000">
        <w:rPr>
          <w:rtl w:val="0"/>
        </w:rPr>
      </w:r>
    </w:p>
    <w:p w:rsidR="00000000" w:rsidDel="00000000" w:rsidP="00000000" w:rsidRDefault="00000000" w:rsidRPr="00000000" w14:paraId="0000005E">
      <w:pPr>
        <w:pStyle w:val="Heading1"/>
        <w:rPr/>
      </w:pPr>
      <w:bookmarkStart w:colFirst="0" w:colLast="0" w:name="_kpenfyuyxixa" w:id="5"/>
      <w:bookmarkEnd w:id="5"/>
      <w:r w:rsidDel="00000000" w:rsidR="00000000" w:rsidRPr="00000000">
        <w:rPr>
          <w:rtl w:val="0"/>
        </w:rPr>
      </w:r>
    </w:p>
    <w:p w:rsidR="00000000" w:rsidDel="00000000" w:rsidP="00000000" w:rsidRDefault="00000000" w:rsidRPr="00000000" w14:paraId="0000005F">
      <w:pPr>
        <w:pStyle w:val="Heading1"/>
        <w:rPr/>
      </w:pPr>
      <w:bookmarkStart w:colFirst="0" w:colLast="0" w:name="_ce3v1txb9kho" w:id="6"/>
      <w:bookmarkEnd w:id="6"/>
      <w:r w:rsidDel="00000000" w:rsidR="00000000" w:rsidRPr="00000000">
        <w:rPr>
          <w:rtl w:val="0"/>
        </w:rPr>
      </w:r>
    </w:p>
    <w:p w:rsidR="00000000" w:rsidDel="00000000" w:rsidP="00000000" w:rsidRDefault="00000000" w:rsidRPr="00000000" w14:paraId="00000060">
      <w:pPr>
        <w:pStyle w:val="Heading1"/>
        <w:rPr/>
      </w:pPr>
      <w:bookmarkStart w:colFirst="0" w:colLast="0" w:name="_bkrxbzmohnog" w:id="7"/>
      <w:bookmarkEnd w:id="7"/>
      <w:r w:rsidDel="00000000" w:rsidR="00000000" w:rsidRPr="00000000">
        <w:rPr>
          <w:rtl w:val="0"/>
        </w:rPr>
        <w:t xml:space="preserve">THÁP HÀ NỘI</w:t>
      </w:r>
    </w:p>
    <w:p w:rsidR="00000000" w:rsidDel="00000000" w:rsidP="00000000" w:rsidRDefault="00000000" w:rsidRPr="00000000" w14:paraId="00000061">
      <w:pPr>
        <w:rPr>
          <w:color w:val="222222"/>
          <w:sz w:val="24"/>
          <w:szCs w:val="24"/>
          <w:highlight w:val="white"/>
        </w:rPr>
      </w:pPr>
      <w:r w:rsidDel="00000000" w:rsidR="00000000" w:rsidRPr="00000000">
        <w:rPr>
          <w:color w:val="222222"/>
          <w:sz w:val="24"/>
          <w:szCs w:val="24"/>
          <w:highlight w:val="white"/>
          <w:rtl w:val="0"/>
        </w:rPr>
        <w:t xml:space="preserve">Bài toán tháp Hà Nội là trò chơi toán học gồm 3 cọc và n đĩa có kích thước khác nhau. Ban đầu các đĩa được xếp chồng lên nhau trong cọc A như hình vẽ.</w:t>
      </w:r>
    </w:p>
    <w:p w:rsidR="00000000" w:rsidDel="00000000" w:rsidP="00000000" w:rsidRDefault="00000000" w:rsidRPr="00000000" w14:paraId="00000062">
      <w:pPr>
        <w:rPr>
          <w:color w:val="222222"/>
          <w:sz w:val="24"/>
          <w:szCs w:val="24"/>
          <w:highlight w:val="white"/>
        </w:rPr>
      </w:pPr>
      <w:r w:rsidDel="00000000" w:rsidR="00000000" w:rsidRPr="00000000">
        <w:rPr>
          <w:color w:val="222222"/>
          <w:sz w:val="24"/>
          <w:szCs w:val="24"/>
          <w:highlight w:val="white"/>
          <w:rtl w:val="0"/>
        </w:rPr>
        <w:t xml:space="preserve">Yêu cầu của bài toán: Di chuyển toàn bộ các đĩa ở cọc A sang cọc C với điều kiện sau.</w:t>
      </w:r>
    </w:p>
    <w:p w:rsidR="00000000" w:rsidDel="00000000" w:rsidP="00000000" w:rsidRDefault="00000000" w:rsidRPr="00000000" w14:paraId="00000063">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15000" cy="2543175"/>
            <wp:effectExtent b="0" l="0" r="0" t="0"/>
            <wp:docPr id="43"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57150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7"/>
        </w:numPr>
        <w:shd w:fill="ffffff" w:val="clear"/>
        <w:spacing w:after="0" w:afterAutospacing="0" w:before="240" w:line="450" w:lineRule="auto"/>
        <w:ind w:left="1040" w:hanging="360"/>
        <w:rPr>
          <w:highlight w:val="white"/>
        </w:rPr>
      </w:pPr>
      <w:r w:rsidDel="00000000" w:rsidR="00000000" w:rsidRPr="00000000">
        <w:rPr>
          <w:color w:val="222222"/>
          <w:sz w:val="24"/>
          <w:szCs w:val="24"/>
          <w:highlight w:val="white"/>
          <w:rtl w:val="0"/>
        </w:rPr>
        <w:t xml:space="preserve">Mỗi lần thực hiện chỉ được di chuyển một đĩa</w:t>
      </w:r>
    </w:p>
    <w:p w:rsidR="00000000" w:rsidDel="00000000" w:rsidP="00000000" w:rsidRDefault="00000000" w:rsidRPr="00000000" w14:paraId="00000065">
      <w:pPr>
        <w:numPr>
          <w:ilvl w:val="0"/>
          <w:numId w:val="7"/>
        </w:numPr>
        <w:shd w:fill="ffffff" w:val="clear"/>
        <w:spacing w:after="0" w:afterAutospacing="0" w:before="0" w:beforeAutospacing="0" w:line="450" w:lineRule="auto"/>
        <w:ind w:left="1040" w:hanging="360"/>
        <w:rPr>
          <w:highlight w:val="white"/>
        </w:rPr>
      </w:pPr>
      <w:r w:rsidDel="00000000" w:rsidR="00000000" w:rsidRPr="00000000">
        <w:rPr>
          <w:color w:val="222222"/>
          <w:sz w:val="24"/>
          <w:szCs w:val="24"/>
          <w:highlight w:val="white"/>
          <w:rtl w:val="0"/>
        </w:rPr>
        <w:t xml:space="preserve">Các đĩa phải xếp theo nguyên tắc, đĩa lớn ở dưới, đĩa nhỏ ở trên.</w:t>
      </w:r>
    </w:p>
    <w:p w:rsidR="00000000" w:rsidDel="00000000" w:rsidP="00000000" w:rsidRDefault="00000000" w:rsidRPr="00000000" w14:paraId="00000066">
      <w:pPr>
        <w:numPr>
          <w:ilvl w:val="0"/>
          <w:numId w:val="7"/>
        </w:numPr>
        <w:shd w:fill="ffffff" w:val="clear"/>
        <w:spacing w:after="400" w:before="0" w:beforeAutospacing="0" w:line="450" w:lineRule="auto"/>
        <w:ind w:left="1040" w:hanging="360"/>
        <w:rPr>
          <w:highlight w:val="white"/>
        </w:rPr>
      </w:pPr>
      <w:r w:rsidDel="00000000" w:rsidR="00000000" w:rsidRPr="00000000">
        <w:rPr>
          <w:color w:val="222222"/>
          <w:sz w:val="24"/>
          <w:szCs w:val="24"/>
          <w:highlight w:val="white"/>
          <w:rtl w:val="0"/>
        </w:rPr>
        <w:t xml:space="preserve">Được phép thêm một cọc B làm trung gian để di chuyển các đĩa.</w:t>
      </w:r>
    </w:p>
    <w:p w:rsidR="00000000" w:rsidDel="00000000" w:rsidP="00000000" w:rsidRDefault="00000000" w:rsidRPr="00000000" w14:paraId="00000067">
      <w:pPr>
        <w:shd w:fill="ffffff" w:val="clear"/>
        <w:spacing w:after="400" w:before="240" w:line="450" w:lineRule="auto"/>
        <w:ind w:left="0" w:firstLine="0"/>
        <w:rPr>
          <w:color w:val="222222"/>
          <w:sz w:val="24"/>
          <w:szCs w:val="24"/>
          <w:highlight w:val="white"/>
        </w:rPr>
      </w:pPr>
      <w:r w:rsidDel="00000000" w:rsidR="00000000" w:rsidRPr="00000000">
        <w:rPr>
          <w:color w:val="222222"/>
          <w:sz w:val="24"/>
          <w:szCs w:val="24"/>
          <w:highlight w:val="white"/>
          <w:rtl w:val="0"/>
        </w:rPr>
        <w:t xml:space="preserve">Để dễ hình dung hơn các bước giải, chúng ta sẽ lấy ví dụ cụ thể. Giả sử chúng ta có  3 cọc A, B, C tương trưng cho 3 tháp và có 3 đĩa.</w:t>
      </w:r>
    </w:p>
    <w:p w:rsidR="00000000" w:rsidDel="00000000" w:rsidP="00000000" w:rsidRDefault="00000000" w:rsidRPr="00000000" w14:paraId="00000068">
      <w:pPr>
        <w:shd w:fill="ffffff" w:val="clear"/>
        <w:spacing w:after="400" w:before="240" w:line="450" w:lineRule="auto"/>
        <w:ind w:left="0" w:firstLine="0"/>
        <w:rPr>
          <w:color w:val="222222"/>
          <w:sz w:val="24"/>
          <w:szCs w:val="24"/>
          <w:highlight w:val="white"/>
        </w:rPr>
      </w:pPr>
      <w:r w:rsidDel="00000000" w:rsidR="00000000" w:rsidRPr="00000000">
        <w:rPr>
          <w:color w:val="222222"/>
          <w:sz w:val="24"/>
          <w:szCs w:val="24"/>
          <w:highlight w:val="white"/>
          <w:rtl w:val="0"/>
        </w:rPr>
        <w:t xml:space="preserve">Bắt đầu</w:t>
      </w:r>
    </w:p>
    <w:p w:rsidR="00000000" w:rsidDel="00000000" w:rsidP="00000000" w:rsidRDefault="00000000" w:rsidRPr="00000000" w14:paraId="00000069">
      <w:pPr>
        <w:shd w:fill="ffffff" w:val="clear"/>
        <w:spacing w:after="400" w:before="240" w:line="450" w:lineRule="auto"/>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486275" cy="2771775"/>
            <wp:effectExtent b="0" l="0" r="0" t="0"/>
            <wp:docPr id="27"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4862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Di chuyển đĩa 1 từ cọc A sang cọc C.</w:t>
      </w:r>
    </w:p>
    <w:p w:rsidR="00000000" w:rsidDel="00000000" w:rsidP="00000000" w:rsidRDefault="00000000" w:rsidRPr="00000000" w14:paraId="0000006B">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886325" cy="3514725"/>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8863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Di chuyển đĩa 2 từ cọc A sang cọc B</w:t>
      </w:r>
    </w:p>
    <w:p w:rsidR="00000000" w:rsidDel="00000000" w:rsidP="00000000" w:rsidRDefault="00000000" w:rsidRPr="00000000" w14:paraId="0000006D">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886325" cy="3495675"/>
            <wp:effectExtent b="0" l="0" r="0" t="0"/>
            <wp:docPr id="30"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8863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Di chuyển đĩa 1 từ cọc C sang trở lại cọc B</w:t>
      </w:r>
    </w:p>
    <w:p w:rsidR="00000000" w:rsidDel="00000000" w:rsidP="00000000" w:rsidRDefault="00000000" w:rsidRPr="00000000" w14:paraId="0000006F">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591050" cy="3486150"/>
            <wp:effectExtent b="0" l="0" r="0" t="0"/>
            <wp:docPr id="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5910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Di chuyển đĩa 3 từ cọc A sang cọc C</w:t>
      </w:r>
    </w:p>
    <w:p w:rsidR="00000000" w:rsidDel="00000000" w:rsidP="00000000" w:rsidRDefault="00000000" w:rsidRPr="00000000" w14:paraId="00000071">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924425" cy="3619500"/>
            <wp:effectExtent b="0" l="0" r="0" t="0"/>
            <wp:docPr id="2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9244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Di chuyển đĩa 2 từ cọc B sang cọc C</w:t>
      </w:r>
    </w:p>
    <w:p w:rsidR="00000000" w:rsidDel="00000000" w:rsidP="00000000" w:rsidRDefault="00000000" w:rsidRPr="00000000" w14:paraId="00000073">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657725" cy="3333750"/>
            <wp:effectExtent b="0" l="0" r="0" t="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46577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Move disk 1 from cọc B trở lại cọc A</w:t>
      </w:r>
    </w:p>
    <w:p w:rsidR="00000000" w:rsidDel="00000000" w:rsidP="00000000" w:rsidRDefault="00000000" w:rsidRPr="00000000" w14:paraId="00000075">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772025" cy="3657600"/>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7720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Di chuyển đĩa 2 từ cọc B sang cọc C</w:t>
      </w:r>
    </w:p>
    <w:p w:rsidR="00000000" w:rsidDel="00000000" w:rsidP="00000000" w:rsidRDefault="00000000" w:rsidRPr="00000000" w14:paraId="00000077">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657725" cy="3333750"/>
            <wp:effectExtent b="0" l="0" r="0" t="0"/>
            <wp:docPr id="40"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46577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Move disk 1 from cọc A sang cọc C</w:t>
      </w:r>
    </w:p>
    <w:p w:rsidR="00000000" w:rsidDel="00000000" w:rsidP="00000000" w:rsidRDefault="00000000" w:rsidRPr="00000000" w14:paraId="00000079">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752975" cy="3543300"/>
            <wp:effectExtent b="0" l="0" r="0" t="0"/>
            <wp:docPr id="1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7529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Code Python</w:t>
      </w:r>
    </w:p>
    <w:p w:rsidR="00000000" w:rsidDel="00000000" w:rsidP="00000000" w:rsidRDefault="00000000" w:rsidRPr="00000000" w14:paraId="0000007B">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438775" cy="3152775"/>
            <wp:effectExtent b="0" l="0" r="0" t="0"/>
            <wp:docPr id="28"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4387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Kết quả </w:t>
      </w:r>
    </w:p>
    <w:p w:rsidR="00000000" w:rsidDel="00000000" w:rsidP="00000000" w:rsidRDefault="00000000" w:rsidRPr="00000000" w14:paraId="0000007D">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524500" cy="3352800"/>
            <wp:effectExtent b="0" l="0" r="0" t="0"/>
            <wp:docPr id="19"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5245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Code R</w:t>
      </w:r>
    </w:p>
    <w:p w:rsidR="00000000" w:rsidDel="00000000" w:rsidP="00000000" w:rsidRDefault="00000000" w:rsidRPr="00000000" w14:paraId="0000007F">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31200" cy="1943100"/>
            <wp:effectExtent b="0" l="0" r="0" t="0"/>
            <wp:docPr id="7"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tl w:val="0"/>
        </w:rPr>
        <w:t xml:space="preserve">Kết quả</w:t>
      </w:r>
    </w:p>
    <w:p w:rsidR="00000000" w:rsidDel="00000000" w:rsidP="00000000" w:rsidRDefault="00000000" w:rsidRPr="00000000" w14:paraId="00000081">
      <w:pPr>
        <w:shd w:fill="ffffff" w:val="clear"/>
        <w:spacing w:after="400" w:before="240" w:line="45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31200" cy="2832100"/>
            <wp:effectExtent b="0" l="0" r="0" t="0"/>
            <wp:docPr id="39"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1"/>
        <w:rPr/>
      </w:pPr>
      <w:bookmarkStart w:colFirst="0" w:colLast="0" w:name="_gk7wafu5pcvl" w:id="8"/>
      <w:bookmarkEnd w:id="8"/>
      <w:r w:rsidDel="00000000" w:rsidR="00000000" w:rsidRPr="00000000">
        <w:rPr>
          <w:rtl w:val="0"/>
        </w:rPr>
        <w:t xml:space="preserve">ƯỚC SỐ CHUNG NHỎ NHẤT</w:t>
      </w:r>
    </w:p>
    <w:p w:rsidR="00000000" w:rsidDel="00000000" w:rsidP="00000000" w:rsidRDefault="00000000" w:rsidRPr="00000000" w14:paraId="00000083">
      <w:pPr>
        <w:rPr>
          <w:color w:val="5a5b5c"/>
          <w:sz w:val="24"/>
          <w:szCs w:val="24"/>
          <w:highlight w:val="white"/>
        </w:rPr>
      </w:pPr>
      <w:r w:rsidDel="00000000" w:rsidR="00000000" w:rsidRPr="00000000">
        <w:rPr>
          <w:color w:val="5a5b5c"/>
          <w:sz w:val="24"/>
          <w:szCs w:val="24"/>
          <w:highlight w:val="white"/>
          <w:rtl w:val="0"/>
        </w:rPr>
        <w:t xml:space="preserve">Ước chung lớn nhất của hai hay nhiều số là số lớn nhất trong tập hợp ước chung. Để được chọn làm ước chung lớn nhất của hai số thì số đó phải là số lớn nhất trong tập hợp ước chung.</w:t>
      </w:r>
    </w:p>
    <w:p w:rsidR="00000000" w:rsidDel="00000000" w:rsidP="00000000" w:rsidRDefault="00000000" w:rsidRPr="00000000" w14:paraId="00000084">
      <w:pPr>
        <w:rPr>
          <w:color w:val="5a5b5c"/>
          <w:sz w:val="24"/>
          <w:szCs w:val="24"/>
          <w:highlight w:val="white"/>
        </w:rPr>
      </w:pPr>
      <w:r w:rsidDel="00000000" w:rsidR="00000000" w:rsidRPr="00000000">
        <w:rPr>
          <w:color w:val="5a5b5c"/>
          <w:sz w:val="24"/>
          <w:szCs w:val="24"/>
          <w:highlight w:val="white"/>
          <w:rtl w:val="0"/>
        </w:rPr>
        <w:t xml:space="preserve">Code Python</w:t>
      </w:r>
    </w:p>
    <w:p w:rsidR="00000000" w:rsidDel="00000000" w:rsidP="00000000" w:rsidRDefault="00000000" w:rsidRPr="00000000" w14:paraId="00000085">
      <w:pPr>
        <w:rPr>
          <w:color w:val="5a5b5c"/>
          <w:sz w:val="24"/>
          <w:szCs w:val="24"/>
          <w:highlight w:val="white"/>
        </w:rPr>
      </w:pPr>
      <w:r w:rsidDel="00000000" w:rsidR="00000000" w:rsidRPr="00000000">
        <w:rPr>
          <w:color w:val="5a5b5c"/>
          <w:sz w:val="24"/>
          <w:szCs w:val="24"/>
          <w:highlight w:val="white"/>
        </w:rPr>
        <w:drawing>
          <wp:inline distB="114300" distT="114300" distL="114300" distR="114300">
            <wp:extent cx="5705475" cy="2133600"/>
            <wp:effectExtent b="0" l="0" r="0" t="0"/>
            <wp:docPr id="31"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57054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color w:val="5a5b5c"/>
          <w:sz w:val="24"/>
          <w:szCs w:val="24"/>
          <w:highlight w:val="white"/>
        </w:rPr>
      </w:pPr>
      <w:r w:rsidDel="00000000" w:rsidR="00000000" w:rsidRPr="00000000">
        <w:rPr>
          <w:color w:val="5a5b5c"/>
          <w:sz w:val="24"/>
          <w:szCs w:val="24"/>
          <w:highlight w:val="white"/>
          <w:rtl w:val="0"/>
        </w:rPr>
        <w:t xml:space="preserve">Kết quả</w:t>
      </w:r>
    </w:p>
    <w:p w:rsidR="00000000" w:rsidDel="00000000" w:rsidP="00000000" w:rsidRDefault="00000000" w:rsidRPr="00000000" w14:paraId="00000087">
      <w:pPr>
        <w:rPr>
          <w:color w:val="5a5b5c"/>
          <w:sz w:val="24"/>
          <w:szCs w:val="24"/>
          <w:highlight w:val="white"/>
        </w:rPr>
      </w:pPr>
      <w:r w:rsidDel="00000000" w:rsidR="00000000" w:rsidRPr="00000000">
        <w:rPr>
          <w:color w:val="5a5b5c"/>
          <w:sz w:val="24"/>
          <w:szCs w:val="24"/>
          <w:highlight w:val="white"/>
        </w:rPr>
        <w:drawing>
          <wp:inline distB="114300" distT="114300" distL="114300" distR="114300">
            <wp:extent cx="4905375" cy="2971800"/>
            <wp:effectExtent b="0" l="0" r="0" t="0"/>
            <wp:docPr id="6"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49053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color w:val="5a5b5c"/>
          <w:sz w:val="24"/>
          <w:szCs w:val="24"/>
          <w:highlight w:val="white"/>
        </w:rPr>
      </w:pPr>
      <w:r w:rsidDel="00000000" w:rsidR="00000000" w:rsidRPr="00000000">
        <w:rPr>
          <w:color w:val="5a5b5c"/>
          <w:sz w:val="24"/>
          <w:szCs w:val="24"/>
          <w:highlight w:val="white"/>
          <w:rtl w:val="0"/>
        </w:rPr>
        <w:t xml:space="preserve">Code R</w:t>
      </w:r>
    </w:p>
    <w:p w:rsidR="00000000" w:rsidDel="00000000" w:rsidP="00000000" w:rsidRDefault="00000000" w:rsidRPr="00000000" w14:paraId="00000089">
      <w:pPr>
        <w:rPr>
          <w:color w:val="5a5b5c"/>
          <w:sz w:val="24"/>
          <w:szCs w:val="24"/>
          <w:highlight w:val="white"/>
        </w:rPr>
      </w:pPr>
      <w:r w:rsidDel="00000000" w:rsidR="00000000" w:rsidRPr="00000000">
        <w:rPr>
          <w:color w:val="5a5b5c"/>
          <w:sz w:val="24"/>
          <w:szCs w:val="24"/>
          <w:highlight w:val="white"/>
        </w:rPr>
        <w:drawing>
          <wp:inline distB="114300" distT="114300" distL="114300" distR="114300">
            <wp:extent cx="5731200" cy="1663700"/>
            <wp:effectExtent b="0" l="0" r="0" t="0"/>
            <wp:docPr id="13"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color w:val="5a5b5c"/>
          <w:sz w:val="24"/>
          <w:szCs w:val="24"/>
          <w:highlight w:val="white"/>
        </w:rPr>
      </w:pPr>
      <w:r w:rsidDel="00000000" w:rsidR="00000000" w:rsidRPr="00000000">
        <w:rPr>
          <w:color w:val="5a5b5c"/>
          <w:sz w:val="24"/>
          <w:szCs w:val="24"/>
          <w:highlight w:val="white"/>
          <w:rtl w:val="0"/>
        </w:rPr>
        <w:t xml:space="preserve">Kết quả</w:t>
      </w:r>
    </w:p>
    <w:p w:rsidR="00000000" w:rsidDel="00000000" w:rsidP="00000000" w:rsidRDefault="00000000" w:rsidRPr="00000000" w14:paraId="0000008B">
      <w:pPr>
        <w:rPr>
          <w:color w:val="5a5b5c"/>
          <w:sz w:val="24"/>
          <w:szCs w:val="24"/>
          <w:highlight w:val="white"/>
        </w:rPr>
      </w:pPr>
      <w:r w:rsidDel="00000000" w:rsidR="00000000" w:rsidRPr="00000000">
        <w:rPr>
          <w:color w:val="5a5b5c"/>
          <w:sz w:val="24"/>
          <w:szCs w:val="24"/>
          <w:highlight w:val="white"/>
        </w:rPr>
        <w:drawing>
          <wp:inline distB="114300" distT="114300" distL="114300" distR="114300">
            <wp:extent cx="5731200" cy="2501900"/>
            <wp:effectExtent b="0" l="0" r="0" t="0"/>
            <wp:docPr id="8"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rPr/>
      </w:pPr>
      <w:bookmarkStart w:colFirst="0" w:colLast="0" w:name="_o951xtv1bx6" w:id="9"/>
      <w:bookmarkEnd w:id="9"/>
      <w:r w:rsidDel="00000000" w:rsidR="00000000" w:rsidRPr="00000000">
        <w:rPr>
          <w:rtl w:val="0"/>
        </w:rPr>
        <w:t xml:space="preserve">TÍNH GIAI THỪA</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tl w:val="0"/>
        </w:rPr>
        <w:t xml:space="preserve">Chương trình giai thừa trong ngôn ngữ lập trình : Ba phương pháp để tìm giai thừa, sử dụng vòng lặp for, sử dụng đệ quy và bằng cách tạo hàm. Như các bạn đã biết, trong toán học giai thừa được biểu diễn bằng cách sử dụng kí hiệu: '!'. Ví dụ vậy năm giai thừa sẽ được viết là (5!), N giai thừa là (n!). Ngoài ra, n! = n * (n-1) * (n-2) * (n-3) ... 3.2.1 và giai thừa 0 được định nghĩa là một ví dụ, 0! = 1.</w:t>
      </w:r>
    </w:p>
    <w:p w:rsidR="00000000" w:rsidDel="00000000" w:rsidP="00000000" w:rsidRDefault="00000000" w:rsidRPr="00000000" w14:paraId="0000008E">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tl w:val="0"/>
        </w:rPr>
        <w:t xml:space="preserve">Giai thừa của một số 'n' là sản phẩm của tất cả các số từ 1 đến số 'n'</w:t>
      </w:r>
    </w:p>
    <w:p w:rsidR="00000000" w:rsidDel="00000000" w:rsidP="00000000" w:rsidRDefault="00000000" w:rsidRPr="00000000" w14:paraId="0000008F">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tl w:val="0"/>
        </w:rPr>
        <w:t xml:space="preserve">nó được ký hiệu bằng n !. Ví dụ n = 5 thì giai thừa 5 sẽ là 1 * 2 * 3 * 4 * 5 = 120. 5! = 120</w:t>
      </w:r>
    </w:p>
    <w:p w:rsidR="00000000" w:rsidDel="00000000" w:rsidP="00000000" w:rsidRDefault="00000000" w:rsidRPr="00000000" w14:paraId="00000090">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tl w:val="0"/>
        </w:rPr>
        <w:t xml:space="preserve">Code Python</w:t>
      </w:r>
    </w:p>
    <w:p w:rsidR="00000000" w:rsidDel="00000000" w:rsidP="00000000" w:rsidRDefault="00000000" w:rsidRPr="00000000" w14:paraId="00000091">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Pr>
        <w:drawing>
          <wp:inline distB="114300" distT="114300" distL="114300" distR="114300">
            <wp:extent cx="5731200" cy="2882900"/>
            <wp:effectExtent b="0" l="0" r="0" t="0"/>
            <wp:docPr id="10"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tl w:val="0"/>
        </w:rPr>
        <w:t xml:space="preserve">Kết quả</w:t>
      </w:r>
    </w:p>
    <w:p w:rsidR="00000000" w:rsidDel="00000000" w:rsidP="00000000" w:rsidRDefault="00000000" w:rsidRPr="00000000" w14:paraId="00000093">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Pr>
        <w:drawing>
          <wp:inline distB="114300" distT="114300" distL="114300" distR="114300">
            <wp:extent cx="4895850" cy="2952750"/>
            <wp:effectExtent b="0" l="0" r="0" t="0"/>
            <wp:docPr id="18"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48958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tl w:val="0"/>
        </w:rPr>
        <w:t xml:space="preserve">Code R</w:t>
      </w:r>
    </w:p>
    <w:p w:rsidR="00000000" w:rsidDel="00000000" w:rsidP="00000000" w:rsidRDefault="00000000" w:rsidRPr="00000000" w14:paraId="00000095">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Pr>
        <w:drawing>
          <wp:inline distB="114300" distT="114300" distL="114300" distR="114300">
            <wp:extent cx="5731200" cy="1689100"/>
            <wp:effectExtent b="0" l="0" r="0" t="0"/>
            <wp:docPr id="42" name="image33.png"/>
            <a:graphic>
              <a:graphicData uri="http://schemas.openxmlformats.org/drawingml/2006/picture">
                <pic:pic>
                  <pic:nvPicPr>
                    <pic:cNvPr id="0" name="image33.png"/>
                    <pic:cNvPicPr preferRelativeResize="0"/>
                  </pic:nvPicPr>
                  <pic:blipFill>
                    <a:blip r:embed="rId39"/>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tl w:val="0"/>
        </w:rPr>
        <w:t xml:space="preserve">Kết quả</w:t>
      </w:r>
    </w:p>
    <w:p w:rsidR="00000000" w:rsidDel="00000000" w:rsidP="00000000" w:rsidRDefault="00000000" w:rsidRPr="00000000" w14:paraId="00000097">
      <w:pPr>
        <w:pBdr>
          <w:top w:color="auto" w:space="0" w:sz="0" w:val="none"/>
          <w:left w:color="auto" w:space="0" w:sz="0" w:val="none"/>
          <w:bottom w:color="auto" w:space="19" w:sz="0" w:val="none"/>
          <w:right w:color="auto" w:space="0" w:sz="0" w:val="none"/>
        </w:pBdr>
        <w:shd w:fill="ffffff" w:val="clear"/>
        <w:rPr>
          <w:color w:val="8d8f8f"/>
          <w:sz w:val="24"/>
          <w:szCs w:val="24"/>
        </w:rPr>
      </w:pPr>
      <w:r w:rsidDel="00000000" w:rsidR="00000000" w:rsidRPr="00000000">
        <w:rPr>
          <w:color w:val="8d8f8f"/>
          <w:sz w:val="24"/>
          <w:szCs w:val="24"/>
        </w:rPr>
        <w:drawing>
          <wp:inline distB="114300" distT="114300" distL="114300" distR="114300">
            <wp:extent cx="5731200" cy="1498600"/>
            <wp:effectExtent b="0" l="0" r="0" t="0"/>
            <wp:docPr id="21"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rPr>
          <w:color w:val="8d8f8f"/>
        </w:rPr>
      </w:pPr>
      <w:bookmarkStart w:colFirst="0" w:colLast="0" w:name="_ll136k8u3enm" w:id="10"/>
      <w:bookmarkEnd w:id="10"/>
      <w:r w:rsidDel="00000000" w:rsidR="00000000" w:rsidRPr="00000000">
        <w:rPr>
          <w:rtl w:val="0"/>
        </w:rPr>
        <w:t xml:space="preserve">MÃ ĐI TUẦN</w:t>
      </w:r>
      <w:r w:rsidDel="00000000" w:rsidR="00000000" w:rsidRPr="00000000">
        <w:rPr>
          <w:rtl w:val="0"/>
        </w:rPr>
      </w:r>
    </w:p>
    <w:p w:rsidR="00000000" w:rsidDel="00000000" w:rsidP="00000000" w:rsidRDefault="00000000" w:rsidRPr="00000000" w14:paraId="00000099">
      <w:pPr>
        <w:rPr>
          <w:rPrChange w:author="Hoàng Trọng Toàn" w:id="1" w:date="2021-07-18T18:00:23Z">
            <w:rPr>
              <w:sz w:val="24"/>
              <w:szCs w:val="24"/>
            </w:rPr>
          </w:rPrChange>
        </w:rPr>
        <w:pPrChange w:author="Hoàng Trọng Toàn" w:id="0" w:date="2021-07-18T18:00:23Z">
          <w:pPr>
            <w:pStyle w:val="Heading1"/>
          </w:pPr>
        </w:pPrChange>
      </w:pPr>
      <w:bookmarkStart w:colFirst="0" w:colLast="0" w:name="_fs9wnx1xp46m" w:id="11"/>
      <w:bookmarkEnd w:id="11"/>
      <w:r w:rsidDel="00000000" w:rsidR="00000000" w:rsidRPr="00000000">
        <w:rPr>
          <w:rtl w:val="0"/>
          <w:rPrChange w:author="Hoàng Trọng Toàn" w:id="1" w:date="2021-07-18T18:00:23Z">
            <w:rPr>
              <w:sz w:val="24"/>
              <w:szCs w:val="24"/>
            </w:rPr>
          </w:rPrChange>
        </w:rPr>
        <w:t xml:space="preserve">Mã đi tuần (hay hành trình của quân mã) là bài toán về việc di chuyển một quân mã trên bàn cờ vua (8 x 8). Quân mã được đặt ở một ô trên một bàn cờ trống nó phải di chuyển theo quy tắc của cờ vua để đi qua mỗi ô trên bàn cờ đúng một lần.</w:t>
      </w:r>
    </w:p>
    <w:p w:rsidR="00000000" w:rsidDel="00000000" w:rsidP="00000000" w:rsidRDefault="00000000" w:rsidRPr="00000000" w14:paraId="0000009A">
      <w:pPr>
        <w:rPr>
          <w:rPrChange w:author="Hoàng Trọng Toàn" w:id="1" w:date="2021-07-18T18:00:23Z">
            <w:rPr>
              <w:sz w:val="24"/>
              <w:szCs w:val="24"/>
            </w:rPr>
          </w:rPrChange>
        </w:rPr>
        <w:pPrChange w:author="Hoàng Trọng Toàn" w:id="0" w:date="2021-07-18T18:00:23Z">
          <w:pPr>
            <w:pStyle w:val="Heading1"/>
          </w:pPr>
        </w:pPrChange>
      </w:pPr>
      <w:bookmarkStart w:colFirst="0" w:colLast="0" w:name="_fs9wnx1xp46m" w:id="11"/>
      <w:bookmarkEnd w:id="11"/>
      <w:r w:rsidDel="00000000" w:rsidR="00000000" w:rsidRPr="00000000">
        <w:rPr>
          <w:rtl w:val="0"/>
          <w:rPrChange w:author="Hoàng Trọng Toàn" w:id="1" w:date="2021-07-18T18:00:23Z">
            <w:rPr>
              <w:sz w:val="24"/>
              <w:szCs w:val="24"/>
            </w:rPr>
          </w:rPrChange>
        </w:rPr>
        <w:t xml:space="preserve">Nếu một quân mã đi hết 64 vị trí và tại vị trí cuối cùng có thể di chuyển đến vị trí bắt đầu thông qua một nước cờ thì đó gọi là một hành trình đóng</w:t>
      </w:r>
    </w:p>
    <w:p w:rsidR="00000000" w:rsidDel="00000000" w:rsidP="00000000" w:rsidRDefault="00000000" w:rsidRPr="00000000" w14:paraId="0000009B">
      <w:pPr>
        <w:rPr>
          <w:rPrChange w:author="Hoàng Trọng Toàn" w:id="1" w:date="2021-07-18T18:00:23Z">
            <w:rPr>
              <w:sz w:val="24"/>
              <w:szCs w:val="24"/>
            </w:rPr>
          </w:rPrChange>
        </w:rPr>
        <w:pPrChange w:author="Hoàng Trọng Toàn" w:id="0" w:date="2021-07-18T18:00:23Z">
          <w:pPr>
            <w:pStyle w:val="Heading1"/>
          </w:pPr>
        </w:pPrChange>
      </w:pPr>
      <w:bookmarkStart w:colFirst="0" w:colLast="0" w:name="_avc50x8at74" w:id="12"/>
      <w:bookmarkEnd w:id="12"/>
      <w:r w:rsidDel="00000000" w:rsidR="00000000" w:rsidRPr="00000000">
        <w:rPr>
          <w:rtl w:val="0"/>
          <w:rPrChange w:author="Hoàng Trọng Toàn" w:id="1" w:date="2021-07-18T18:00:23Z">
            <w:rPr>
              <w:sz w:val="24"/>
              <w:szCs w:val="24"/>
            </w:rPr>
          </w:rPrChange>
        </w:rPr>
        <w:t xml:space="preserve">Có những hành trình, trong đó quân mã sau khi đi hết tất cả 64 ô của bàn cờ và từ ô cuối của hành trình không thể đi về ô xuất phát chỉ bằng một nước đi. Những hành trình như vậy được gọi là hành trình mở.</w:t>
      </w:r>
    </w:p>
    <w:p w:rsidR="00000000" w:rsidDel="00000000" w:rsidP="00000000" w:rsidRDefault="00000000" w:rsidRPr="00000000" w14:paraId="0000009C">
      <w:pPr>
        <w:rPr>
          <w:sz w:val="24"/>
          <w:szCs w:val="24"/>
        </w:rPr>
      </w:pPr>
      <w:r w:rsidDel="00000000" w:rsidR="00000000" w:rsidRPr="00000000">
        <w:rPr>
          <w:sz w:val="24"/>
          <w:szCs w:val="24"/>
          <w:rtl w:val="0"/>
        </w:rPr>
        <w:t xml:space="preserve">Code Python</w:t>
      </w:r>
    </w:p>
    <w:p w:rsidR="00000000" w:rsidDel="00000000" w:rsidP="00000000" w:rsidRDefault="00000000" w:rsidRPr="00000000" w14:paraId="0000009D">
      <w:pPr>
        <w:rPr>
          <w:sz w:val="24"/>
          <w:szCs w:val="24"/>
        </w:rPr>
      </w:pPr>
      <w:r w:rsidDel="00000000" w:rsidR="00000000" w:rsidRPr="00000000">
        <w:rPr>
          <w:sz w:val="24"/>
          <w:szCs w:val="24"/>
        </w:rPr>
        <w:drawing>
          <wp:inline distB="114300" distT="114300" distL="114300" distR="114300">
            <wp:extent cx="5731200" cy="3898900"/>
            <wp:effectExtent b="0" l="0" r="0" t="0"/>
            <wp:docPr id="24"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Kết quả </w:t>
      </w:r>
    </w:p>
    <w:p w:rsidR="00000000" w:rsidDel="00000000" w:rsidP="00000000" w:rsidRDefault="00000000" w:rsidRPr="00000000" w14:paraId="0000009F">
      <w:pPr>
        <w:rPr>
          <w:sz w:val="24"/>
          <w:szCs w:val="24"/>
        </w:rPr>
      </w:pPr>
      <w:r w:rsidDel="00000000" w:rsidR="00000000" w:rsidRPr="00000000">
        <w:rPr>
          <w:sz w:val="24"/>
          <w:szCs w:val="24"/>
        </w:rPr>
        <w:drawing>
          <wp:inline distB="114300" distT="114300" distL="114300" distR="114300">
            <wp:extent cx="4933950" cy="3028950"/>
            <wp:effectExtent b="0" l="0" r="0" t="0"/>
            <wp:docPr id="22"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49339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Code R</w:t>
      </w:r>
    </w:p>
    <w:p w:rsidR="00000000" w:rsidDel="00000000" w:rsidP="00000000" w:rsidRDefault="00000000" w:rsidRPr="00000000" w14:paraId="000000A1">
      <w:pPr>
        <w:rPr>
          <w:sz w:val="24"/>
          <w:szCs w:val="24"/>
        </w:rPr>
      </w:pPr>
      <w:r w:rsidDel="00000000" w:rsidR="00000000" w:rsidRPr="00000000">
        <w:rPr>
          <w:sz w:val="24"/>
          <w:szCs w:val="24"/>
        </w:rPr>
        <w:drawing>
          <wp:inline distB="114300" distT="114300" distL="114300" distR="114300">
            <wp:extent cx="5731200" cy="3124200"/>
            <wp:effectExtent b="0" l="0" r="0" t="0"/>
            <wp:docPr id="35"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Kết quả</w:t>
      </w:r>
    </w:p>
    <w:p w:rsidR="00000000" w:rsidDel="00000000" w:rsidP="00000000" w:rsidRDefault="00000000" w:rsidRPr="00000000" w14:paraId="000000A3">
      <w:pPr>
        <w:rPr>
          <w:sz w:val="24"/>
          <w:szCs w:val="24"/>
        </w:rPr>
      </w:pPr>
      <w:r w:rsidDel="00000000" w:rsidR="00000000" w:rsidRPr="00000000">
        <w:rPr>
          <w:sz w:val="24"/>
          <w:szCs w:val="24"/>
        </w:rPr>
        <w:drawing>
          <wp:inline distB="114300" distT="114300" distL="114300" distR="114300">
            <wp:extent cx="5731200" cy="2260600"/>
            <wp:effectExtent b="0" l="0" r="0" t="0"/>
            <wp:docPr id="20"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1"/>
        <w:rPr>
          <w:sz w:val="24"/>
          <w:szCs w:val="24"/>
        </w:rPr>
      </w:pPr>
      <w:bookmarkStart w:colFirst="0" w:colLast="0" w:name="_l7ey1i6gfy1e" w:id="13"/>
      <w:bookmarkEnd w:id="13"/>
      <w:r w:rsidDel="00000000" w:rsidR="00000000" w:rsidRPr="00000000">
        <w:rPr>
          <w:rtl w:val="0"/>
        </w:rPr>
        <w:t xml:space="preserve">8 QUÂN HẬU</w:t>
      </w:r>
      <w:r w:rsidDel="00000000" w:rsidR="00000000" w:rsidRPr="00000000">
        <w:rPr>
          <w:rtl w:val="0"/>
        </w:rPr>
      </w:r>
    </w:p>
    <w:p w:rsidR="00000000" w:rsidDel="00000000" w:rsidP="00000000" w:rsidRDefault="00000000" w:rsidRPr="00000000" w14:paraId="000000A5">
      <w:pPr>
        <w:pStyle w:val="Heading1"/>
        <w:rPr>
          <w:sz w:val="24"/>
          <w:szCs w:val="24"/>
        </w:rPr>
      </w:pPr>
      <w:bookmarkStart w:colFirst="0" w:colLast="0" w:name="_v1vtrfeyf4hd" w:id="14"/>
      <w:bookmarkEnd w:id="14"/>
      <w:r w:rsidDel="00000000" w:rsidR="00000000" w:rsidRPr="00000000">
        <w:rPr>
          <w:sz w:val="24"/>
          <w:szCs w:val="24"/>
          <w:rtl w:val="0"/>
        </w:rPr>
        <w:t xml:space="preserve">Bài toán 8 con Hậu là bài toán nổi tiếng trong lĩnh vực toán học. Trong bài toán này thiết lập thường xuyên được nhắc nhở khi có liên quan đến chủ đề và đệ trình quay lui hoặc là trí tuệ nhân tạo.</w:t>
      </w:r>
    </w:p>
    <w:p w:rsidR="00000000" w:rsidDel="00000000" w:rsidP="00000000" w:rsidRDefault="00000000" w:rsidRPr="00000000" w14:paraId="000000A6">
      <w:pPr>
        <w:rPr>
          <w:sz w:val="24"/>
          <w:szCs w:val="24"/>
        </w:rPr>
      </w:pPr>
      <w:r w:rsidDel="00000000" w:rsidR="00000000" w:rsidRPr="00000000">
        <w:rPr>
          <w:sz w:val="24"/>
          <w:szCs w:val="24"/>
          <w:rtl w:val="0"/>
        </w:rPr>
        <w:t xml:space="preserve">Trên cờ có kích thước 8x8 ô, người chơi đặt các quân Hậu ở mỗi cột sao cho không có quân Hậu nào khác thường, nghĩa là không có quân Hậu nào có chung hàng hoặc cùng chung một đường với quân Hậu đã tồn tại trước đó.</w:t>
      </w:r>
    </w:p>
    <w:p w:rsidR="00000000" w:rsidDel="00000000" w:rsidP="00000000" w:rsidRDefault="00000000" w:rsidRPr="00000000" w14:paraId="000000A7">
      <w:pPr>
        <w:rPr>
          <w:sz w:val="24"/>
          <w:szCs w:val="24"/>
        </w:rPr>
      </w:pPr>
      <w:r w:rsidDel="00000000" w:rsidR="00000000" w:rsidRPr="00000000">
        <w:rPr>
          <w:sz w:val="24"/>
          <w:szCs w:val="24"/>
          <w:rtl w:val="0"/>
        </w:rPr>
        <w:t xml:space="preserve">Code Python</w:t>
      </w:r>
    </w:p>
    <w:p w:rsidR="00000000" w:rsidDel="00000000" w:rsidP="00000000" w:rsidRDefault="00000000" w:rsidRPr="00000000" w14:paraId="000000A8">
      <w:pPr>
        <w:rPr>
          <w:sz w:val="24"/>
          <w:szCs w:val="24"/>
        </w:rPr>
      </w:pPr>
      <w:r w:rsidDel="00000000" w:rsidR="00000000" w:rsidRPr="00000000">
        <w:rPr>
          <w:sz w:val="24"/>
          <w:szCs w:val="24"/>
        </w:rPr>
        <w:drawing>
          <wp:inline distB="114300" distT="114300" distL="114300" distR="114300">
            <wp:extent cx="5731200" cy="5499100"/>
            <wp:effectExtent b="0" l="0" r="0" t="0"/>
            <wp:docPr id="41"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Kết quả</w:t>
      </w:r>
    </w:p>
    <w:p w:rsidR="00000000" w:rsidDel="00000000" w:rsidP="00000000" w:rsidRDefault="00000000" w:rsidRPr="00000000" w14:paraId="000000AA">
      <w:pPr>
        <w:rPr>
          <w:sz w:val="24"/>
          <w:szCs w:val="24"/>
        </w:rPr>
      </w:pPr>
      <w:r w:rsidDel="00000000" w:rsidR="00000000" w:rsidRPr="00000000">
        <w:rPr>
          <w:sz w:val="24"/>
          <w:szCs w:val="24"/>
        </w:rPr>
        <w:drawing>
          <wp:inline distB="114300" distT="114300" distL="114300" distR="114300">
            <wp:extent cx="4867275" cy="5495925"/>
            <wp:effectExtent b="0" l="0" r="0" t="0"/>
            <wp:docPr id="38" name="image36.png"/>
            <a:graphic>
              <a:graphicData uri="http://schemas.openxmlformats.org/drawingml/2006/picture">
                <pic:pic>
                  <pic:nvPicPr>
                    <pic:cNvPr id="0" name="image36.png"/>
                    <pic:cNvPicPr preferRelativeResize="0"/>
                  </pic:nvPicPr>
                  <pic:blipFill>
                    <a:blip r:embed="rId46"/>
                    <a:srcRect b="0" l="0" r="0" t="0"/>
                    <a:stretch>
                      <a:fillRect/>
                    </a:stretch>
                  </pic:blipFill>
                  <pic:spPr>
                    <a:xfrm>
                      <a:off x="0" y="0"/>
                      <a:ext cx="4867275"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Code R</w:t>
      </w:r>
    </w:p>
    <w:p w:rsidR="00000000" w:rsidDel="00000000" w:rsidP="00000000" w:rsidRDefault="00000000" w:rsidRPr="00000000" w14:paraId="000000AC">
      <w:pPr>
        <w:rPr>
          <w:sz w:val="24"/>
          <w:szCs w:val="24"/>
        </w:rPr>
      </w:pPr>
      <w:r w:rsidDel="00000000" w:rsidR="00000000" w:rsidRPr="00000000">
        <w:rPr>
          <w:sz w:val="24"/>
          <w:szCs w:val="24"/>
        </w:rPr>
        <w:drawing>
          <wp:inline distB="114300" distT="114300" distL="114300" distR="114300">
            <wp:extent cx="5731200" cy="3213100"/>
            <wp:effectExtent b="0" l="0" r="0" t="0"/>
            <wp:docPr id="29"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Kết quả</w:t>
      </w:r>
    </w:p>
    <w:p w:rsidR="00000000" w:rsidDel="00000000" w:rsidP="00000000" w:rsidRDefault="00000000" w:rsidRPr="00000000" w14:paraId="000000AE">
      <w:pPr>
        <w:rPr>
          <w:sz w:val="24"/>
          <w:szCs w:val="24"/>
        </w:rPr>
      </w:pPr>
      <w:r w:rsidDel="00000000" w:rsidR="00000000" w:rsidRPr="00000000">
        <w:rPr>
          <w:sz w:val="24"/>
          <w:szCs w:val="24"/>
        </w:rPr>
        <w:drawing>
          <wp:inline distB="114300" distT="114300" distL="114300" distR="114300">
            <wp:extent cx="3990975" cy="4219575"/>
            <wp:effectExtent b="0" l="0" r="0" t="0"/>
            <wp:docPr id="36" name="image31.png"/>
            <a:graphic>
              <a:graphicData uri="http://schemas.openxmlformats.org/drawingml/2006/picture">
                <pic:pic>
                  <pic:nvPicPr>
                    <pic:cNvPr id="0" name="image31.png"/>
                    <pic:cNvPicPr preferRelativeResize="0"/>
                  </pic:nvPicPr>
                  <pic:blipFill>
                    <a:blip r:embed="rId48"/>
                    <a:srcRect b="0" l="0" r="0" t="0"/>
                    <a:stretch>
                      <a:fillRect/>
                    </a:stretch>
                  </pic:blipFill>
                  <pic:spPr>
                    <a:xfrm>
                      <a:off x="0" y="0"/>
                      <a:ext cx="39909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rPr>
          <w:sz w:val="24"/>
          <w:szCs w:val="24"/>
        </w:rPr>
      </w:pPr>
      <w:bookmarkStart w:colFirst="0" w:colLast="0" w:name="_crv6ic8yrl29" w:id="15"/>
      <w:bookmarkEnd w:id="15"/>
      <w:r w:rsidDel="00000000" w:rsidR="00000000" w:rsidRPr="00000000">
        <w:rPr>
          <w:rtl w:val="0"/>
        </w:rPr>
        <w:t xml:space="preserve">DANH SÁCH LIÊN KẾT ĐƠ</w:t>
      </w:r>
      <w:r w:rsidDel="00000000" w:rsidR="00000000" w:rsidRPr="00000000">
        <w:rPr>
          <w:sz w:val="24"/>
          <w:szCs w:val="24"/>
          <w:rtl w:val="0"/>
        </w:rPr>
        <w:t xml:space="preserve">N</w:t>
      </w:r>
    </w:p>
    <w:p w:rsidR="00000000" w:rsidDel="00000000" w:rsidP="00000000" w:rsidRDefault="00000000" w:rsidRPr="00000000" w14:paraId="000000B0">
      <w:pPr>
        <w:shd w:fill="ffffff" w:val="clear"/>
        <w:spacing w:after="390" w:line="240" w:lineRule="auto"/>
        <w:rPr>
          <w:color w:val="222222"/>
          <w:sz w:val="24"/>
          <w:szCs w:val="24"/>
        </w:rPr>
      </w:pPr>
      <w:r w:rsidDel="00000000" w:rsidR="00000000" w:rsidRPr="00000000">
        <w:rPr>
          <w:color w:val="222222"/>
          <w:sz w:val="24"/>
          <w:szCs w:val="24"/>
          <w:rtl w:val="0"/>
        </w:rPr>
        <w:t xml:space="preserve">Về bản chất, danh sách liên kết có chức năng như một mảng, có thể thêm và xóa các phần tử ở bất kỳ vị trí nào khi cần thiết. Một số sự khác nhau giữa danh sách liên kết và mảng:</w:t>
      </w:r>
    </w:p>
    <w:tbl>
      <w:tblPr>
        <w:tblStyle w:val="Table3"/>
        <w:tblW w:w="10440.0" w:type="dxa"/>
        <w:jc w:val="left"/>
        <w:tblInd w:w="0.0" w:type="dxa"/>
        <w:tblLayout w:type="fixed"/>
        <w:tblLook w:val="0400"/>
      </w:tblPr>
      <w:tblGrid>
        <w:gridCol w:w="2198"/>
        <w:gridCol w:w="3898"/>
        <w:gridCol w:w="4344"/>
        <w:tblGridChange w:id="0">
          <w:tblGrid>
            <w:gridCol w:w="2198"/>
            <w:gridCol w:w="3898"/>
            <w:gridCol w:w="4344"/>
          </w:tblGrid>
        </w:tblGridChange>
      </w:tblGrid>
      <w:tr>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1">
            <w:pPr>
              <w:spacing w:after="315" w:line="240" w:lineRule="auto"/>
              <w:jc w:val="center"/>
              <w:rPr>
                <w:color w:val="222222"/>
                <w:sz w:val="24"/>
                <w:szCs w:val="24"/>
              </w:rPr>
            </w:pPr>
            <w:r w:rsidDel="00000000" w:rsidR="00000000" w:rsidRPr="00000000">
              <w:rPr>
                <w:b w:val="1"/>
                <w:color w:val="222222"/>
                <w:sz w:val="24"/>
                <w:szCs w:val="24"/>
                <w:rtl w:val="0"/>
              </w:rPr>
              <w:t xml:space="preserve">Nội dung</w:t>
            </w:r>
            <w:r w:rsidDel="00000000" w:rsidR="00000000" w:rsidRPr="00000000">
              <w:rPr>
                <w:rtl w:val="0"/>
              </w:rPr>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2">
            <w:pPr>
              <w:spacing w:after="315" w:line="240" w:lineRule="auto"/>
              <w:jc w:val="center"/>
              <w:rPr>
                <w:color w:val="222222"/>
                <w:sz w:val="24"/>
                <w:szCs w:val="24"/>
              </w:rPr>
            </w:pPr>
            <w:r w:rsidDel="00000000" w:rsidR="00000000" w:rsidRPr="00000000">
              <w:rPr>
                <w:b w:val="1"/>
                <w:color w:val="222222"/>
                <w:sz w:val="24"/>
                <w:szCs w:val="24"/>
                <w:rtl w:val="0"/>
              </w:rPr>
              <w:t xml:space="preserve">Mảng</w:t>
            </w:r>
            <w:r w:rsidDel="00000000" w:rsidR="00000000" w:rsidRPr="00000000">
              <w:rPr>
                <w:rtl w:val="0"/>
              </w:rPr>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3">
            <w:pPr>
              <w:spacing w:after="315" w:line="240" w:lineRule="auto"/>
              <w:jc w:val="center"/>
              <w:rPr>
                <w:color w:val="222222"/>
                <w:sz w:val="24"/>
                <w:szCs w:val="24"/>
              </w:rPr>
            </w:pPr>
            <w:r w:rsidDel="00000000" w:rsidR="00000000" w:rsidRPr="00000000">
              <w:rPr>
                <w:b w:val="1"/>
                <w:color w:val="222222"/>
                <w:sz w:val="24"/>
                <w:szCs w:val="24"/>
                <w:rtl w:val="0"/>
              </w:rPr>
              <w:t xml:space="preserve">Danh sách liên kết</w:t>
            </w:r>
            <w:r w:rsidDel="00000000" w:rsidR="00000000" w:rsidRPr="00000000">
              <w:rPr>
                <w:rtl w:val="0"/>
              </w:rPr>
            </w:r>
          </w:p>
        </w:tc>
      </w:tr>
      <w:tr>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4">
            <w:pPr>
              <w:spacing w:after="315" w:line="240" w:lineRule="auto"/>
              <w:rPr>
                <w:color w:val="222222"/>
                <w:sz w:val="24"/>
                <w:szCs w:val="24"/>
              </w:rPr>
            </w:pPr>
            <w:r w:rsidDel="00000000" w:rsidR="00000000" w:rsidRPr="00000000">
              <w:rPr>
                <w:color w:val="222222"/>
                <w:sz w:val="24"/>
                <w:szCs w:val="24"/>
                <w:rtl w:val="0"/>
              </w:rPr>
              <w:t xml:space="preserve">Kích thước</w:t>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5">
            <w:pPr>
              <w:numPr>
                <w:ilvl w:val="0"/>
                <w:numId w:val="22"/>
              </w:numPr>
              <w:spacing w:after="150"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Kích thước cố định</w:t>
            </w:r>
          </w:p>
          <w:p w:rsidR="00000000" w:rsidDel="00000000" w:rsidP="00000000" w:rsidRDefault="00000000" w:rsidRPr="00000000" w14:paraId="000000B6">
            <w:pPr>
              <w:numPr>
                <w:ilvl w:val="0"/>
                <w:numId w:val="22"/>
              </w:numPr>
              <w:spacing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Cần chỉ rõ kích thước trong khi khai báo</w:t>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7">
            <w:pPr>
              <w:numPr>
                <w:ilvl w:val="0"/>
                <w:numId w:val="15"/>
              </w:numPr>
              <w:spacing w:after="150" w:line="240" w:lineRule="auto"/>
              <w:ind w:left="1035" w:hanging="360"/>
              <w:rPr>
                <w:rFonts w:ascii="Arial" w:cs="Arial" w:eastAsia="Arial" w:hAnsi="Arial"/>
                <w:color w:val="222222"/>
                <w:sz w:val="24"/>
                <w:szCs w:val="24"/>
              </w:rPr>
            </w:pPr>
            <w:r w:rsidDel="00000000" w:rsidR="00000000" w:rsidRPr="00000000">
              <w:rPr>
                <w:i w:val="1"/>
                <w:color w:val="222222"/>
                <w:sz w:val="24"/>
                <w:szCs w:val="24"/>
                <w:rtl w:val="0"/>
              </w:rPr>
              <w:t xml:space="preserve">Kích thước thay đổi trong quá trình thêm/ xóa phần tử</w:t>
            </w:r>
            <w:r w:rsidDel="00000000" w:rsidR="00000000" w:rsidRPr="00000000">
              <w:rPr>
                <w:rtl w:val="0"/>
              </w:rPr>
            </w:r>
          </w:p>
          <w:p w:rsidR="00000000" w:rsidDel="00000000" w:rsidP="00000000" w:rsidRDefault="00000000" w:rsidRPr="00000000" w14:paraId="000000B8">
            <w:pPr>
              <w:numPr>
                <w:ilvl w:val="0"/>
                <w:numId w:val="15"/>
              </w:numPr>
              <w:spacing w:line="240" w:lineRule="auto"/>
              <w:ind w:left="1035" w:hanging="360"/>
              <w:rPr>
                <w:rFonts w:ascii="Arial" w:cs="Arial" w:eastAsia="Arial" w:hAnsi="Arial"/>
                <w:color w:val="222222"/>
                <w:sz w:val="24"/>
                <w:szCs w:val="24"/>
              </w:rPr>
            </w:pPr>
            <w:r w:rsidDel="00000000" w:rsidR="00000000" w:rsidRPr="00000000">
              <w:rPr>
                <w:i w:val="1"/>
                <w:color w:val="222222"/>
                <w:sz w:val="24"/>
                <w:szCs w:val="24"/>
                <w:rtl w:val="0"/>
              </w:rPr>
              <w:t xml:space="preserve">Kích thước tối đa phụ thuộc vào bộ nhớ</w:t>
            </w:r>
            <w:r w:rsidDel="00000000" w:rsidR="00000000" w:rsidRPr="00000000">
              <w:rPr>
                <w:rtl w:val="0"/>
              </w:rPr>
            </w:r>
          </w:p>
        </w:tc>
      </w:tr>
      <w:tr>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9">
            <w:pPr>
              <w:spacing w:line="240" w:lineRule="auto"/>
              <w:rPr>
                <w:color w:val="222222"/>
                <w:sz w:val="24"/>
                <w:szCs w:val="24"/>
              </w:rPr>
            </w:pPr>
            <w:r w:rsidDel="00000000" w:rsidR="00000000" w:rsidRPr="00000000">
              <w:rPr>
                <w:color w:val="222222"/>
                <w:sz w:val="24"/>
                <w:szCs w:val="24"/>
                <w:rtl w:val="0"/>
              </w:rPr>
              <w:t xml:space="preserve">Cấp phát bộ nhớ</w:t>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A">
            <w:pPr>
              <w:numPr>
                <w:ilvl w:val="0"/>
                <w:numId w:val="3"/>
              </w:numPr>
              <w:spacing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Tĩnh: Bộ nhớ được cấp phát trong quá trình biên dịch</w:t>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B">
            <w:pPr>
              <w:numPr>
                <w:ilvl w:val="0"/>
                <w:numId w:val="2"/>
              </w:numPr>
              <w:spacing w:line="240" w:lineRule="auto"/>
              <w:ind w:left="1035" w:hanging="360"/>
              <w:rPr>
                <w:rFonts w:ascii="Arial" w:cs="Arial" w:eastAsia="Arial" w:hAnsi="Arial"/>
                <w:color w:val="222222"/>
                <w:sz w:val="24"/>
                <w:szCs w:val="24"/>
              </w:rPr>
            </w:pPr>
            <w:r w:rsidDel="00000000" w:rsidR="00000000" w:rsidRPr="00000000">
              <w:rPr>
                <w:i w:val="1"/>
                <w:color w:val="222222"/>
                <w:sz w:val="24"/>
                <w:szCs w:val="24"/>
                <w:rtl w:val="0"/>
              </w:rPr>
              <w:t xml:space="preserve">Động: Bộ nhớ được cấp phát trong quá trình chạy</w:t>
            </w:r>
            <w:r w:rsidDel="00000000" w:rsidR="00000000" w:rsidRPr="00000000">
              <w:rPr>
                <w:rtl w:val="0"/>
              </w:rPr>
            </w:r>
          </w:p>
        </w:tc>
      </w:tr>
      <w:tr>
        <w:trPr>
          <w:trHeight w:val="801" w:hRule="atLeast"/>
        </w:trPr>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C">
            <w:pPr>
              <w:spacing w:line="240" w:lineRule="auto"/>
              <w:rPr>
                <w:color w:val="222222"/>
                <w:sz w:val="24"/>
                <w:szCs w:val="24"/>
              </w:rPr>
            </w:pPr>
            <w:r w:rsidDel="00000000" w:rsidR="00000000" w:rsidRPr="00000000">
              <w:rPr>
                <w:color w:val="222222"/>
                <w:sz w:val="24"/>
                <w:szCs w:val="24"/>
                <w:rtl w:val="0"/>
              </w:rPr>
              <w:t xml:space="preserve">Thứ tự &amp; sắp xếp</w:t>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D">
            <w:pPr>
              <w:numPr>
                <w:ilvl w:val="0"/>
                <w:numId w:val="46"/>
              </w:numPr>
              <w:spacing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Được lưu trữ trên một dãy ô nhớ liên tục</w:t>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E">
            <w:pPr>
              <w:numPr>
                <w:ilvl w:val="0"/>
                <w:numId w:val="45"/>
              </w:numPr>
              <w:spacing w:line="240" w:lineRule="auto"/>
              <w:ind w:left="1035" w:hanging="360"/>
              <w:rPr>
                <w:rFonts w:ascii="Arial" w:cs="Arial" w:eastAsia="Arial" w:hAnsi="Arial"/>
                <w:color w:val="222222"/>
                <w:sz w:val="24"/>
                <w:szCs w:val="24"/>
              </w:rPr>
            </w:pPr>
            <w:r w:rsidDel="00000000" w:rsidR="00000000" w:rsidRPr="00000000">
              <w:rPr>
                <w:i w:val="1"/>
                <w:color w:val="222222"/>
                <w:sz w:val="24"/>
                <w:szCs w:val="24"/>
                <w:rtl w:val="0"/>
              </w:rPr>
              <w:t xml:space="preserve">Được lưu trữ trên các ô nhớ ngẫu nhiên</w:t>
            </w:r>
            <w:r w:rsidDel="00000000" w:rsidR="00000000" w:rsidRPr="00000000">
              <w:rPr>
                <w:rtl w:val="0"/>
              </w:rPr>
            </w:r>
          </w:p>
        </w:tc>
      </w:tr>
      <w:tr>
        <w:trPr>
          <w:trHeight w:val="1341" w:hRule="atLeast"/>
        </w:trPr>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BF">
            <w:pPr>
              <w:spacing w:line="240" w:lineRule="auto"/>
              <w:rPr>
                <w:color w:val="222222"/>
                <w:sz w:val="24"/>
                <w:szCs w:val="24"/>
              </w:rPr>
            </w:pPr>
            <w:r w:rsidDel="00000000" w:rsidR="00000000" w:rsidRPr="00000000">
              <w:rPr>
                <w:color w:val="222222"/>
                <w:sz w:val="24"/>
                <w:szCs w:val="24"/>
                <w:rtl w:val="0"/>
              </w:rPr>
              <w:t xml:space="preserve">Truy cập</w:t>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C0">
            <w:pPr>
              <w:numPr>
                <w:ilvl w:val="0"/>
                <w:numId w:val="20"/>
              </w:numPr>
              <w:spacing w:line="240" w:lineRule="auto"/>
              <w:ind w:left="1035" w:hanging="360"/>
              <w:rPr>
                <w:rFonts w:ascii="Arial" w:cs="Arial" w:eastAsia="Arial" w:hAnsi="Arial"/>
                <w:color w:val="222222"/>
                <w:sz w:val="24"/>
                <w:szCs w:val="24"/>
              </w:rPr>
            </w:pPr>
            <w:r w:rsidDel="00000000" w:rsidR="00000000" w:rsidRPr="00000000">
              <w:rPr>
                <w:i w:val="1"/>
                <w:color w:val="222222"/>
                <w:sz w:val="24"/>
                <w:szCs w:val="24"/>
                <w:rtl w:val="0"/>
              </w:rPr>
              <w:t xml:space="preserve">Truy cập tới phần tử ngẫu nhiên trực tiếp bằng cách sử dụng chỉ số mảng: O(1)</w:t>
            </w:r>
            <w:r w:rsidDel="00000000" w:rsidR="00000000" w:rsidRPr="00000000">
              <w:rPr>
                <w:rtl w:val="0"/>
              </w:rPr>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C1">
            <w:pPr>
              <w:numPr>
                <w:ilvl w:val="0"/>
                <w:numId w:val="32"/>
              </w:numPr>
              <w:spacing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Truy cập tới phần tử ngẫu nhiên cần phải duyệt từ đầu/cuối đến phần tử đó: O(n)</w:t>
            </w:r>
          </w:p>
        </w:tc>
      </w:tr>
      <w:tr>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C2">
            <w:pPr>
              <w:spacing w:line="240" w:lineRule="auto"/>
              <w:rPr>
                <w:color w:val="222222"/>
                <w:sz w:val="24"/>
                <w:szCs w:val="24"/>
              </w:rPr>
            </w:pPr>
            <w:r w:rsidDel="00000000" w:rsidR="00000000" w:rsidRPr="00000000">
              <w:rPr>
                <w:color w:val="222222"/>
                <w:sz w:val="24"/>
                <w:szCs w:val="24"/>
                <w:rtl w:val="0"/>
              </w:rPr>
              <w:t xml:space="preserve">Tìm kiếm</w:t>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C3">
            <w:pPr>
              <w:numPr>
                <w:ilvl w:val="0"/>
                <w:numId w:val="11"/>
              </w:numPr>
              <w:spacing w:line="240" w:lineRule="auto"/>
              <w:ind w:left="1035" w:hanging="360"/>
              <w:rPr>
                <w:rFonts w:ascii="Arial" w:cs="Arial" w:eastAsia="Arial" w:hAnsi="Arial"/>
                <w:color w:val="222222"/>
                <w:sz w:val="24"/>
                <w:szCs w:val="24"/>
              </w:rPr>
            </w:pPr>
            <w:r w:rsidDel="00000000" w:rsidR="00000000" w:rsidRPr="00000000">
              <w:rPr>
                <w:i w:val="1"/>
                <w:color w:val="222222"/>
                <w:sz w:val="24"/>
                <w:szCs w:val="24"/>
                <w:rtl w:val="0"/>
              </w:rPr>
              <w:t xml:space="preserve">Tìm kiếm tuyến tính hoặc tìm kiếm nhị phân</w:t>
            </w:r>
            <w:r w:rsidDel="00000000" w:rsidR="00000000" w:rsidRPr="00000000">
              <w:rPr>
                <w:rtl w:val="0"/>
              </w:rPr>
            </w:r>
          </w:p>
        </w:tc>
        <w:tc>
          <w:tcPr>
            <w:tcBorders>
              <w:top w:color="ededed" w:space="0" w:sz="6" w:val="single"/>
              <w:left w:color="ededed" w:space="0" w:sz="6" w:val="single"/>
              <w:bottom w:color="ededed" w:space="0" w:sz="6" w:val="single"/>
              <w:right w:color="ededed" w:space="0" w:sz="6" w:val="single"/>
            </w:tcBorders>
            <w:shd w:fill="ffffff" w:val="clear"/>
            <w:tcMar>
              <w:top w:w="30.0" w:type="dxa"/>
              <w:left w:w="120.0" w:type="dxa"/>
              <w:bottom w:w="30.0" w:type="dxa"/>
              <w:right w:w="120.0" w:type="dxa"/>
            </w:tcMar>
            <w:vAlign w:val="center"/>
          </w:tcPr>
          <w:p w:rsidR="00000000" w:rsidDel="00000000" w:rsidP="00000000" w:rsidRDefault="00000000" w:rsidRPr="00000000" w14:paraId="000000C4">
            <w:pPr>
              <w:numPr>
                <w:ilvl w:val="0"/>
                <w:numId w:val="1"/>
              </w:numPr>
              <w:spacing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Chỉ có thể tìm kiếm tuyến tính</w:t>
            </w:r>
          </w:p>
        </w:tc>
      </w:tr>
    </w:tbl>
    <w:p w:rsidR="00000000" w:rsidDel="00000000" w:rsidP="00000000" w:rsidRDefault="00000000" w:rsidRPr="00000000" w14:paraId="000000C5">
      <w:pPr>
        <w:shd w:fill="ffffff" w:val="clear"/>
        <w:spacing w:after="390" w:line="240" w:lineRule="auto"/>
        <w:rPr>
          <w:color w:val="222222"/>
          <w:sz w:val="24"/>
          <w:szCs w:val="24"/>
        </w:rPr>
      </w:pPr>
      <w:r w:rsidDel="00000000" w:rsidR="00000000" w:rsidRPr="00000000">
        <w:rPr>
          <w:color w:val="222222"/>
          <w:sz w:val="24"/>
          <w:szCs w:val="24"/>
          <w:rtl w:val="0"/>
        </w:rPr>
        <w:t xml:space="preserve">Danh sách liên kết đơn là một tập hợp các Node được phân bố động, được sắp xếp theo cách sao cho mỗi Node chứa “</w:t>
      </w:r>
      <w:r w:rsidDel="00000000" w:rsidR="00000000" w:rsidRPr="00000000">
        <w:rPr>
          <w:i w:val="1"/>
          <w:color w:val="222222"/>
          <w:sz w:val="24"/>
          <w:szCs w:val="24"/>
          <w:rtl w:val="0"/>
        </w:rPr>
        <w:t xml:space="preserve">một giá trị”(Data)</w:t>
      </w:r>
      <w:r w:rsidDel="00000000" w:rsidR="00000000" w:rsidRPr="00000000">
        <w:rPr>
          <w:color w:val="222222"/>
          <w:sz w:val="24"/>
          <w:szCs w:val="24"/>
          <w:rtl w:val="0"/>
        </w:rPr>
        <w:t xml:space="preserve"> và “</w:t>
      </w:r>
      <w:r w:rsidDel="00000000" w:rsidR="00000000" w:rsidRPr="00000000">
        <w:rPr>
          <w:i w:val="1"/>
          <w:color w:val="222222"/>
          <w:sz w:val="24"/>
          <w:szCs w:val="24"/>
          <w:rtl w:val="0"/>
        </w:rPr>
        <w:t xml:space="preserve">một con trỏ”(Next). </w:t>
      </w:r>
      <w:r w:rsidDel="00000000" w:rsidR="00000000" w:rsidRPr="00000000">
        <w:rPr>
          <w:color w:val="222222"/>
          <w:sz w:val="24"/>
          <w:szCs w:val="24"/>
          <w:rtl w:val="0"/>
        </w:rPr>
        <w:t xml:space="preserve">Con trỏ sẽ trỏ đến phần tử kế tiếp của danh sách liên kết đó. Nếu con trỏ mà trỏ tới NULL, nghĩa là đó là phần tử cuối cùng của linked list.</w:t>
      </w:r>
    </w:p>
    <w:p w:rsidR="00000000" w:rsidDel="00000000" w:rsidP="00000000" w:rsidRDefault="00000000" w:rsidRPr="00000000" w14:paraId="000000C6">
      <w:pPr>
        <w:shd w:fill="ffffff" w:val="clear"/>
        <w:spacing w:after="390" w:line="240" w:lineRule="auto"/>
        <w:rPr>
          <w:color w:val="222222"/>
          <w:sz w:val="24"/>
          <w:szCs w:val="24"/>
        </w:rPr>
      </w:pPr>
      <w:r w:rsidDel="00000000" w:rsidR="00000000" w:rsidRPr="00000000">
        <w:rPr>
          <w:color w:val="222222"/>
          <w:sz w:val="24"/>
          <w:szCs w:val="24"/>
          <w:rtl w:val="0"/>
        </w:rPr>
        <w:t xml:space="preserve">Danh sách các kiểu danh sách liên kết:</w:t>
      </w:r>
    </w:p>
    <w:p w:rsidR="00000000" w:rsidDel="00000000" w:rsidP="00000000" w:rsidRDefault="00000000" w:rsidRPr="00000000" w14:paraId="000000C7">
      <w:pPr>
        <w:numPr>
          <w:ilvl w:val="0"/>
          <w:numId w:val="34"/>
        </w:numPr>
        <w:shd w:fill="ffffff" w:val="clear"/>
        <w:spacing w:after="150" w:before="280"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Danh sách liên kết đơn(Single linked list): Chỉ có sự kết nối từ phần tử phía trước tới phần tử phía sau.</w:t>
      </w:r>
    </w:p>
    <w:p w:rsidR="00000000" w:rsidDel="00000000" w:rsidP="00000000" w:rsidRDefault="00000000" w:rsidRPr="00000000" w14:paraId="000000C8">
      <w:pPr>
        <w:numPr>
          <w:ilvl w:val="0"/>
          <w:numId w:val="34"/>
        </w:numPr>
        <w:shd w:fill="ffffff" w:val="clear"/>
        <w:spacing w:after="150"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Danh sách liên kết đôi(Double linked list): Có sự kết nối 2 chiều giữa phần tử phía trước với phần tử phía sau</w:t>
      </w:r>
    </w:p>
    <w:p w:rsidR="00000000" w:rsidDel="00000000" w:rsidP="00000000" w:rsidRDefault="00000000" w:rsidRPr="00000000" w14:paraId="000000C9">
      <w:pPr>
        <w:numPr>
          <w:ilvl w:val="0"/>
          <w:numId w:val="34"/>
        </w:numPr>
        <w:shd w:fill="ffffff" w:val="clear"/>
        <w:spacing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Danh sách liên kết vòng(Circular Linked List): Có thêm sự kết nối giữa 2 phần tử đầu tiên và phần tử cuối cùng để tạo thành vòng khép kín.</w:t>
      </w:r>
    </w:p>
    <w:p w:rsidR="00000000" w:rsidDel="00000000" w:rsidP="00000000" w:rsidRDefault="00000000" w:rsidRPr="00000000" w14:paraId="000000CA">
      <w:pPr>
        <w:shd w:fill="ffffff" w:val="clear"/>
        <w:spacing w:before="280" w:line="240" w:lineRule="auto"/>
        <w:ind w:left="1035" w:firstLine="0"/>
        <w:rPr>
          <w:color w:val="222222"/>
          <w:sz w:val="24"/>
          <w:szCs w:val="24"/>
        </w:rPr>
      </w:pPr>
      <w:r w:rsidDel="00000000" w:rsidR="00000000" w:rsidRPr="00000000">
        <w:rPr>
          <w:rtl w:val="0"/>
        </w:rPr>
      </w:r>
    </w:p>
    <w:p w:rsidR="00000000" w:rsidDel="00000000" w:rsidP="00000000" w:rsidRDefault="00000000" w:rsidRPr="00000000" w14:paraId="000000CB">
      <w:pPr>
        <w:shd w:fill="ffffff" w:val="clear"/>
        <w:spacing w:before="280" w:line="240" w:lineRule="auto"/>
        <w:ind w:left="1035" w:firstLine="0"/>
        <w:rPr>
          <w:color w:val="222222"/>
          <w:sz w:val="24"/>
          <w:szCs w:val="24"/>
        </w:rPr>
      </w:pPr>
      <w:r w:rsidDel="00000000" w:rsidR="00000000" w:rsidRPr="00000000">
        <w:rPr>
          <w:rtl w:val="0"/>
        </w:rPr>
      </w:r>
    </w:p>
    <w:p w:rsidR="00000000" w:rsidDel="00000000" w:rsidP="00000000" w:rsidRDefault="00000000" w:rsidRPr="00000000" w14:paraId="000000CC">
      <w:pPr>
        <w:numPr>
          <w:ilvl w:val="0"/>
          <w:numId w:val="34"/>
        </w:numPr>
        <w:spacing w:after="200" w:line="276" w:lineRule="auto"/>
        <w:ind w:left="720" w:hanging="360"/>
        <w:rPr>
          <w:rFonts w:ascii="Arial" w:cs="Arial" w:eastAsia="Arial" w:hAnsi="Arial"/>
          <w:sz w:val="24"/>
          <w:szCs w:val="24"/>
        </w:rPr>
      </w:pPr>
      <w:r w:rsidDel="00000000" w:rsidR="00000000" w:rsidRPr="00000000">
        <w:rPr>
          <w:b w:val="1"/>
          <w:sz w:val="24"/>
          <w:szCs w:val="24"/>
          <w:rtl w:val="0"/>
        </w:rPr>
        <w:t xml:space="preserve">Các thao tác cơ bản</w:t>
      </w:r>
      <w:r w:rsidDel="00000000" w:rsidR="00000000" w:rsidRPr="00000000">
        <w:rPr>
          <w:rtl w:val="0"/>
        </w:rPr>
      </w:r>
    </w:p>
    <w:p w:rsidR="00000000" w:rsidDel="00000000" w:rsidP="00000000" w:rsidRDefault="00000000" w:rsidRPr="00000000" w14:paraId="000000CD">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Tạo danh sách rỗng</w:t>
      </w:r>
    </w:p>
    <w:p w:rsidR="00000000" w:rsidDel="00000000" w:rsidP="00000000" w:rsidRDefault="00000000" w:rsidRPr="00000000" w14:paraId="000000CE">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Thêm một phần tử vào danh sách</w:t>
      </w:r>
    </w:p>
    <w:p w:rsidR="00000000" w:rsidDel="00000000" w:rsidP="00000000" w:rsidRDefault="00000000" w:rsidRPr="00000000" w14:paraId="000000CF">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Duyệt danh sách</w:t>
      </w:r>
    </w:p>
    <w:p w:rsidR="00000000" w:rsidDel="00000000" w:rsidP="00000000" w:rsidRDefault="00000000" w:rsidRPr="00000000" w14:paraId="000000D0">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Tìm kiếm một giá trị trên danh sách</w:t>
      </w:r>
    </w:p>
    <w:p w:rsidR="00000000" w:rsidDel="00000000" w:rsidP="00000000" w:rsidRDefault="00000000" w:rsidRPr="00000000" w14:paraId="000000D1">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Xóa một phần tử ra khỏi danh sách</w:t>
      </w:r>
    </w:p>
    <w:p w:rsidR="00000000" w:rsidDel="00000000" w:rsidP="00000000" w:rsidRDefault="00000000" w:rsidRPr="00000000" w14:paraId="000000D2">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Hủy toàn bộ danh sách</w:t>
      </w:r>
    </w:p>
    <w:p w:rsidR="00000000" w:rsidDel="00000000" w:rsidP="00000000" w:rsidRDefault="00000000" w:rsidRPr="00000000" w14:paraId="000000D3">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w:t>
      </w:r>
    </w:p>
    <w:p w:rsidR="00000000" w:rsidDel="00000000" w:rsidP="00000000" w:rsidRDefault="00000000" w:rsidRPr="00000000" w14:paraId="000000D4">
      <w:pPr>
        <w:numPr>
          <w:ilvl w:val="0"/>
          <w:numId w:val="34"/>
        </w:numPr>
        <w:spacing w:after="200" w:line="276" w:lineRule="auto"/>
        <w:ind w:left="720" w:hanging="360"/>
        <w:rPr>
          <w:sz w:val="24"/>
          <w:szCs w:val="24"/>
        </w:rPr>
      </w:pPr>
      <w:r w:rsidDel="00000000" w:rsidR="00000000" w:rsidRPr="00000000">
        <w:rPr>
          <w:b w:val="1"/>
          <w:sz w:val="24"/>
          <w:szCs w:val="24"/>
          <w:rtl w:val="0"/>
        </w:rPr>
        <w:t xml:space="preserve">Thêm một phần tử vào danh sách</w:t>
      </w:r>
      <w:r w:rsidDel="00000000" w:rsidR="00000000" w:rsidRPr="00000000">
        <w:rPr>
          <w:sz w:val="24"/>
          <w:szCs w:val="24"/>
          <w:rtl w:val="0"/>
        </w:rPr>
        <w:t xml:space="preserve">: Có 3 vị trí thêm</w:t>
      </w:r>
    </w:p>
    <w:p w:rsidR="00000000" w:rsidDel="00000000" w:rsidP="00000000" w:rsidRDefault="00000000" w:rsidRPr="00000000" w14:paraId="000000D5">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Gắn vào </w:t>
      </w:r>
      <w:r w:rsidDel="00000000" w:rsidR="00000000" w:rsidRPr="00000000">
        <w:rPr>
          <w:sz w:val="24"/>
          <w:szCs w:val="24"/>
          <w:u w:val="single"/>
          <w:rtl w:val="0"/>
        </w:rPr>
        <w:t xml:space="preserve">đầu</w:t>
      </w:r>
      <w:r w:rsidDel="00000000" w:rsidR="00000000" w:rsidRPr="00000000">
        <w:rPr>
          <w:sz w:val="24"/>
          <w:szCs w:val="24"/>
          <w:rtl w:val="0"/>
        </w:rPr>
        <w:t xml:space="preserve"> danh sách</w:t>
      </w:r>
    </w:p>
    <w:p w:rsidR="00000000" w:rsidDel="00000000" w:rsidP="00000000" w:rsidRDefault="00000000" w:rsidRPr="00000000" w14:paraId="000000D6">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Gắn vào </w:t>
      </w:r>
      <w:r w:rsidDel="00000000" w:rsidR="00000000" w:rsidRPr="00000000">
        <w:rPr>
          <w:sz w:val="24"/>
          <w:szCs w:val="24"/>
          <w:u w:val="single"/>
          <w:rtl w:val="0"/>
        </w:rPr>
        <w:t xml:space="preserve">cuối</w:t>
      </w:r>
      <w:r w:rsidDel="00000000" w:rsidR="00000000" w:rsidRPr="00000000">
        <w:rPr>
          <w:sz w:val="24"/>
          <w:szCs w:val="24"/>
          <w:rtl w:val="0"/>
        </w:rPr>
        <w:t xml:space="preserve"> danh sách </w:t>
      </w:r>
    </w:p>
    <w:p w:rsidR="00000000" w:rsidDel="00000000" w:rsidP="00000000" w:rsidRDefault="00000000" w:rsidRPr="00000000" w14:paraId="000000D7">
      <w:pPr>
        <w:numPr>
          <w:ilvl w:val="1"/>
          <w:numId w:val="34"/>
        </w:numPr>
        <w:spacing w:after="200" w:line="276" w:lineRule="auto"/>
        <w:ind w:left="1440" w:hanging="360"/>
        <w:rPr>
          <w:rFonts w:ascii="Arial" w:cs="Arial" w:eastAsia="Arial" w:hAnsi="Arial"/>
          <w:sz w:val="24"/>
          <w:szCs w:val="24"/>
        </w:rPr>
      </w:pPr>
      <w:r w:rsidDel="00000000" w:rsidR="00000000" w:rsidRPr="00000000">
        <w:rPr>
          <w:sz w:val="24"/>
          <w:szCs w:val="24"/>
          <w:rtl w:val="0"/>
        </w:rPr>
        <w:t xml:space="preserve">Chèn vào </w:t>
      </w:r>
      <w:r w:rsidDel="00000000" w:rsidR="00000000" w:rsidRPr="00000000">
        <w:rPr>
          <w:sz w:val="24"/>
          <w:szCs w:val="24"/>
          <w:u w:val="single"/>
          <w:rtl w:val="0"/>
        </w:rPr>
        <w:t xml:space="preserve">sau</w:t>
      </w:r>
      <w:r w:rsidDel="00000000" w:rsidR="00000000" w:rsidRPr="00000000">
        <w:rPr>
          <w:sz w:val="24"/>
          <w:szCs w:val="24"/>
          <w:rtl w:val="0"/>
        </w:rPr>
        <w:t xml:space="preserve"> nút q trong danh sách</w:t>
      </w:r>
    </w:p>
    <w:p w:rsidR="00000000" w:rsidDel="00000000" w:rsidP="00000000" w:rsidRDefault="00000000" w:rsidRPr="00000000" w14:paraId="000000D8">
      <w:pPr>
        <w:numPr>
          <w:ilvl w:val="0"/>
          <w:numId w:val="34"/>
        </w:numPr>
        <w:spacing w:after="200" w:line="276" w:lineRule="auto"/>
        <w:ind w:left="720" w:hanging="360"/>
        <w:rPr>
          <w:rFonts w:ascii="Arial" w:cs="Arial" w:eastAsia="Arial" w:hAnsi="Arial"/>
          <w:sz w:val="24"/>
          <w:szCs w:val="24"/>
        </w:rPr>
      </w:pPr>
      <w:r w:rsidDel="00000000" w:rsidR="00000000" w:rsidRPr="00000000">
        <w:rPr>
          <w:sz w:val="24"/>
          <w:szCs w:val="24"/>
          <w:rtl w:val="0"/>
        </w:rPr>
        <w:t xml:space="preserve">Chú ý trường hợp danh sách ban đầu rỗng</w:t>
      </w:r>
    </w:p>
    <w:p w:rsidR="00000000" w:rsidDel="00000000" w:rsidP="00000000" w:rsidRDefault="00000000" w:rsidRPr="00000000" w14:paraId="000000D9">
      <w:pPr>
        <w:spacing w:after="200" w:line="276" w:lineRule="auto"/>
        <w:rPr>
          <w:sz w:val="24"/>
          <w:szCs w:val="24"/>
        </w:rPr>
      </w:pPr>
      <w:r w:rsidDel="00000000" w:rsidR="00000000" w:rsidRPr="00000000">
        <w:rPr>
          <w:sz w:val="24"/>
          <w:szCs w:val="24"/>
          <w:rtl w:val="0"/>
        </w:rPr>
        <w:t xml:space="preserve">Danh sách liên kết đơn chủ yếu được dùng để xây dựng các loại cấu trúc dữ liệu khác như ngăn xếp hoặc hàng đợi hoặc đồ thị ...</w:t>
      </w:r>
    </w:p>
    <w:p w:rsidR="00000000" w:rsidDel="00000000" w:rsidP="00000000" w:rsidRDefault="00000000" w:rsidRPr="00000000" w14:paraId="000000DA">
      <w:pPr>
        <w:spacing w:after="200" w:line="276" w:lineRule="auto"/>
        <w:rPr>
          <w:sz w:val="24"/>
          <w:szCs w:val="24"/>
        </w:rPr>
      </w:pPr>
      <w:r w:rsidDel="00000000" w:rsidR="00000000" w:rsidRPr="00000000">
        <w:rPr>
          <w:rtl w:val="0"/>
        </w:rPr>
      </w:r>
    </w:p>
    <w:p w:rsidR="00000000" w:rsidDel="00000000" w:rsidP="00000000" w:rsidRDefault="00000000" w:rsidRPr="00000000" w14:paraId="000000DB">
      <w:pPr>
        <w:spacing w:after="200" w:line="276" w:lineRule="auto"/>
        <w:rPr>
          <w:sz w:val="24"/>
          <w:szCs w:val="24"/>
        </w:rPr>
      </w:pPr>
      <w:r w:rsidDel="00000000" w:rsidR="00000000" w:rsidRPr="00000000">
        <w:rPr>
          <w:sz w:val="24"/>
          <w:szCs w:val="24"/>
          <w:rtl w:val="0"/>
        </w:rPr>
        <w:t xml:space="preserve">Đôi khi ta cần biết node ở vị trí trước. Nhưng với danh sách liên kết đơn thì không làm được. Để biết được vị trí của cả các node trước và sau node hiện tại, ta phải lưu cả vị trí của node trước và node sau. Lúc này cấu trúc của một node sẽ có dạng như sau.</w:t>
      </w:r>
    </w:p>
    <w:p w:rsidR="00000000" w:rsidDel="00000000" w:rsidP="00000000" w:rsidRDefault="00000000" w:rsidRPr="00000000" w14:paraId="000000DC">
      <w:pPr>
        <w:spacing w:after="200" w:line="276" w:lineRule="auto"/>
        <w:rPr>
          <w:sz w:val="24"/>
          <w:szCs w:val="24"/>
        </w:rPr>
      </w:pPr>
      <w:r w:rsidDel="00000000" w:rsidR="00000000" w:rsidRPr="00000000">
        <w:rPr>
          <w:rtl w:val="0"/>
        </w:rPr>
      </w:r>
    </w:p>
    <w:p w:rsidR="00000000" w:rsidDel="00000000" w:rsidP="00000000" w:rsidRDefault="00000000" w:rsidRPr="00000000" w14:paraId="000000DD">
      <w:pPr>
        <w:spacing w:after="200" w:line="276" w:lineRule="auto"/>
        <w:rPr>
          <w:sz w:val="24"/>
          <w:szCs w:val="24"/>
        </w:rPr>
      </w:pPr>
      <w:r w:rsidDel="00000000" w:rsidR="00000000" w:rsidRPr="00000000">
        <w:rPr>
          <w:sz w:val="24"/>
          <w:szCs w:val="24"/>
          <w:rtl w:val="0"/>
        </w:rPr>
        <w:t xml:space="preserve">struct node {</w:t>
      </w:r>
    </w:p>
    <w:p w:rsidR="00000000" w:rsidDel="00000000" w:rsidP="00000000" w:rsidRDefault="00000000" w:rsidRPr="00000000" w14:paraId="000000DE">
      <w:pPr>
        <w:spacing w:after="200" w:line="276" w:lineRule="auto"/>
        <w:rPr>
          <w:sz w:val="24"/>
          <w:szCs w:val="24"/>
        </w:rPr>
      </w:pPr>
      <w:r w:rsidDel="00000000" w:rsidR="00000000" w:rsidRPr="00000000">
        <w:rPr>
          <w:sz w:val="24"/>
          <w:szCs w:val="24"/>
          <w:rtl w:val="0"/>
        </w:rPr>
        <w:t xml:space="preserve">    int data;</w:t>
      </w:r>
    </w:p>
    <w:p w:rsidR="00000000" w:rsidDel="00000000" w:rsidP="00000000" w:rsidRDefault="00000000" w:rsidRPr="00000000" w14:paraId="000000DF">
      <w:pPr>
        <w:spacing w:after="200" w:line="276" w:lineRule="auto"/>
        <w:rPr>
          <w:sz w:val="24"/>
          <w:szCs w:val="24"/>
        </w:rPr>
      </w:pPr>
      <w:r w:rsidDel="00000000" w:rsidR="00000000" w:rsidRPr="00000000">
        <w:rPr>
          <w:sz w:val="24"/>
          <w:szCs w:val="24"/>
          <w:rtl w:val="0"/>
        </w:rPr>
        <w:t xml:space="preserve">    struct node* next;</w:t>
      </w:r>
    </w:p>
    <w:p w:rsidR="00000000" w:rsidDel="00000000" w:rsidP="00000000" w:rsidRDefault="00000000" w:rsidRPr="00000000" w14:paraId="000000E0">
      <w:pPr>
        <w:spacing w:after="200" w:line="276" w:lineRule="auto"/>
        <w:rPr>
          <w:sz w:val="24"/>
          <w:szCs w:val="24"/>
        </w:rPr>
      </w:pPr>
      <w:r w:rsidDel="00000000" w:rsidR="00000000" w:rsidRPr="00000000">
        <w:rPr>
          <w:sz w:val="24"/>
          <w:szCs w:val="24"/>
          <w:rtl w:val="0"/>
        </w:rPr>
        <w:t xml:space="preserve">    struct node* prev;</w:t>
      </w:r>
    </w:p>
    <w:p w:rsidR="00000000" w:rsidDel="00000000" w:rsidP="00000000" w:rsidRDefault="00000000" w:rsidRPr="00000000" w14:paraId="000000E1">
      <w:pPr>
        <w:spacing w:after="20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2">
      <w:pPr>
        <w:spacing w:after="200" w:line="276" w:lineRule="auto"/>
        <w:rPr>
          <w:sz w:val="24"/>
          <w:szCs w:val="24"/>
        </w:rPr>
      </w:pPr>
      <w:r w:rsidDel="00000000" w:rsidR="00000000" w:rsidRPr="00000000">
        <w:rPr>
          <w:sz w:val="24"/>
          <w:szCs w:val="24"/>
          <w:rtl w:val="0"/>
        </w:rPr>
        <w:t xml:space="preserve">Cấu trúc trên chính là cấu trúc của danh sách liên kết kép.</w:t>
      </w:r>
    </w:p>
    <w:p w:rsidR="00000000" w:rsidDel="00000000" w:rsidP="00000000" w:rsidRDefault="00000000" w:rsidRPr="00000000" w14:paraId="000000E3">
      <w:pPr>
        <w:pStyle w:val="Heading1"/>
        <w:rPr/>
      </w:pPr>
      <w:bookmarkStart w:colFirst="0" w:colLast="0" w:name="_se35mx26i0d6" w:id="16"/>
      <w:bookmarkEnd w:id="16"/>
      <w:r w:rsidDel="00000000" w:rsidR="00000000" w:rsidRPr="00000000">
        <w:rPr>
          <w:rtl w:val="0"/>
        </w:rPr>
        <w:t xml:space="preserve">DANH SÁCH LIÊN KẾT KÉP</w:t>
      </w:r>
      <w:r w:rsidDel="00000000" w:rsidR="00000000" w:rsidRPr="00000000">
        <w:rPr>
          <w:rtl w:val="0"/>
        </w:rPr>
      </w:r>
    </w:p>
    <w:p w:rsidR="00000000" w:rsidDel="00000000" w:rsidP="00000000" w:rsidRDefault="00000000" w:rsidRPr="00000000" w14:paraId="000000E4">
      <w:pPr>
        <w:spacing w:after="200" w:line="276" w:lineRule="auto"/>
        <w:rPr>
          <w:sz w:val="24"/>
          <w:szCs w:val="24"/>
        </w:rPr>
      </w:pPr>
      <w:r w:rsidDel="00000000" w:rsidR="00000000" w:rsidRPr="00000000">
        <w:rPr>
          <w:sz w:val="24"/>
          <w:szCs w:val="24"/>
          <w:rtl w:val="0"/>
        </w:rPr>
        <w:t xml:space="preserve">Danh sách liên kết kép là danh sách mà mỗi nút được nối với nhau theo hai</w:t>
      </w:r>
    </w:p>
    <w:p w:rsidR="00000000" w:rsidDel="00000000" w:rsidP="00000000" w:rsidRDefault="00000000" w:rsidRPr="00000000" w14:paraId="000000E5">
      <w:pPr>
        <w:spacing w:after="200" w:line="276" w:lineRule="auto"/>
        <w:rPr>
          <w:sz w:val="24"/>
          <w:szCs w:val="24"/>
        </w:rPr>
      </w:pPr>
      <w:r w:rsidDel="00000000" w:rsidR="00000000" w:rsidRPr="00000000">
        <w:rPr>
          <w:sz w:val="24"/>
          <w:szCs w:val="24"/>
          <w:rtl w:val="0"/>
        </w:rPr>
        <w:t xml:space="preserve">chiều. Mỗi nút là một cấu trúc gồm 3 trường:</w:t>
      </w:r>
    </w:p>
    <w:p w:rsidR="00000000" w:rsidDel="00000000" w:rsidP="00000000" w:rsidRDefault="00000000" w:rsidRPr="00000000" w14:paraId="000000E6">
      <w:pPr>
        <w:spacing w:after="200" w:line="276" w:lineRule="auto"/>
        <w:rPr>
          <w:sz w:val="24"/>
          <w:szCs w:val="24"/>
        </w:rPr>
      </w:pPr>
      <w:r w:rsidDel="00000000" w:rsidR="00000000" w:rsidRPr="00000000">
        <w:rPr>
          <w:sz w:val="24"/>
          <w:szCs w:val="24"/>
          <w:rtl w:val="0"/>
        </w:rPr>
        <w:t xml:space="preserve">- Trường thứ nhất lưu giá trị dữ liệu của nút đó – Infor</w:t>
      </w:r>
    </w:p>
    <w:p w:rsidR="00000000" w:rsidDel="00000000" w:rsidP="00000000" w:rsidRDefault="00000000" w:rsidRPr="00000000" w14:paraId="000000E7">
      <w:pPr>
        <w:spacing w:after="200" w:line="276" w:lineRule="auto"/>
        <w:rPr>
          <w:sz w:val="24"/>
          <w:szCs w:val="24"/>
        </w:rPr>
      </w:pPr>
      <w:r w:rsidDel="00000000" w:rsidR="00000000" w:rsidRPr="00000000">
        <w:rPr>
          <w:sz w:val="24"/>
          <w:szCs w:val="24"/>
          <w:rtl w:val="0"/>
        </w:rPr>
        <w:t xml:space="preserve">- Trường thứ hai là một con trỏ, trỏ đến phần tử kế tiếp - next</w:t>
      </w:r>
    </w:p>
    <w:p w:rsidR="00000000" w:rsidDel="00000000" w:rsidP="00000000" w:rsidRDefault="00000000" w:rsidRPr="00000000" w14:paraId="000000E8">
      <w:pPr>
        <w:spacing w:after="200" w:line="276" w:lineRule="auto"/>
        <w:rPr>
          <w:sz w:val="24"/>
          <w:szCs w:val="24"/>
        </w:rPr>
      </w:pPr>
      <w:r w:rsidDel="00000000" w:rsidR="00000000" w:rsidRPr="00000000">
        <w:rPr>
          <w:sz w:val="24"/>
          <w:szCs w:val="24"/>
          <w:rtl w:val="0"/>
        </w:rPr>
        <w:t xml:space="preserve">- Trường thứ ba là một con trỏ, trỏ đến phần tử liền trước – pre</w:t>
      </w:r>
    </w:p>
    <w:p w:rsidR="00000000" w:rsidDel="00000000" w:rsidP="00000000" w:rsidRDefault="00000000" w:rsidRPr="00000000" w14:paraId="000000E9">
      <w:pPr>
        <w:spacing w:after="200" w:line="276" w:lineRule="auto"/>
        <w:rPr>
          <w:sz w:val="24"/>
          <w:szCs w:val="24"/>
        </w:rPr>
      </w:pPr>
      <w:r w:rsidDel="00000000" w:rsidR="00000000" w:rsidRPr="00000000">
        <w:rPr>
          <w:sz w:val="24"/>
          <w:szCs w:val="24"/>
          <w:rtl w:val="0"/>
        </w:rPr>
        <w:t xml:space="preserve">Trong danh sách liên kết kép nút đầu tiên Head và nút cuối cùng là Tail. Để</w:t>
      </w:r>
    </w:p>
    <w:p w:rsidR="00000000" w:rsidDel="00000000" w:rsidP="00000000" w:rsidRDefault="00000000" w:rsidRPr="00000000" w14:paraId="000000EA">
      <w:pPr>
        <w:spacing w:after="200" w:line="276" w:lineRule="auto"/>
        <w:rPr>
          <w:sz w:val="24"/>
          <w:szCs w:val="24"/>
        </w:rPr>
      </w:pPr>
      <w:r w:rsidDel="00000000" w:rsidR="00000000" w:rsidRPr="00000000">
        <w:rPr>
          <w:sz w:val="24"/>
          <w:szCs w:val="24"/>
          <w:rtl w:val="0"/>
        </w:rPr>
        <w:t xml:space="preserve">duyệt danh sách liên kết kép ta có 2 cách: hoặc bắt đầu từ Head và dựa vào liên</w:t>
      </w:r>
    </w:p>
    <w:p w:rsidR="00000000" w:rsidDel="00000000" w:rsidP="00000000" w:rsidRDefault="00000000" w:rsidRPr="00000000" w14:paraId="000000EB">
      <w:pPr>
        <w:spacing w:after="200" w:line="276" w:lineRule="auto"/>
        <w:rPr>
          <w:sz w:val="24"/>
          <w:szCs w:val="24"/>
        </w:rPr>
      </w:pPr>
      <w:r w:rsidDel="00000000" w:rsidR="00000000" w:rsidRPr="00000000">
        <w:rPr>
          <w:sz w:val="24"/>
          <w:szCs w:val="24"/>
          <w:rtl w:val="0"/>
        </w:rPr>
        <w:t xml:space="preserve">kết next để đi đến phần tử cuối hoặc bắt đầu từ phần tử cuối Tail và dựa vào liên</w:t>
      </w:r>
    </w:p>
    <w:p w:rsidR="00000000" w:rsidDel="00000000" w:rsidP="00000000" w:rsidRDefault="00000000" w:rsidRPr="00000000" w14:paraId="000000EC">
      <w:pPr>
        <w:spacing w:after="200" w:line="276" w:lineRule="auto"/>
        <w:rPr>
          <w:sz w:val="24"/>
          <w:szCs w:val="24"/>
        </w:rPr>
      </w:pPr>
      <w:r w:rsidDel="00000000" w:rsidR="00000000" w:rsidRPr="00000000">
        <w:rPr>
          <w:sz w:val="24"/>
          <w:szCs w:val="24"/>
          <w:rtl w:val="0"/>
        </w:rPr>
        <w:t xml:space="preserve">kết pre để đi về phần tử đầu tiên.</w:t>
      </w:r>
    </w:p>
    <w:p w:rsidR="00000000" w:rsidDel="00000000" w:rsidP="00000000" w:rsidRDefault="00000000" w:rsidRPr="00000000" w14:paraId="000000ED">
      <w:pPr>
        <w:spacing w:after="200" w:line="276" w:lineRule="auto"/>
        <w:rPr>
          <w:sz w:val="24"/>
          <w:szCs w:val="24"/>
        </w:rPr>
      </w:pPr>
      <w:r w:rsidDel="00000000" w:rsidR="00000000" w:rsidRPr="00000000">
        <w:rPr>
          <w:sz w:val="24"/>
          <w:szCs w:val="24"/>
          <w:rtl w:val="0"/>
        </w:rPr>
        <w:t xml:space="preserve">! Mỗi phần tử trong danh sách kép là một cấu trúc gồm hai thành phần:</w:t>
      </w:r>
    </w:p>
    <w:p w:rsidR="00000000" w:rsidDel="00000000" w:rsidP="00000000" w:rsidRDefault="00000000" w:rsidRPr="00000000" w14:paraId="000000EE">
      <w:pPr>
        <w:spacing w:after="200" w:line="276" w:lineRule="auto"/>
        <w:rPr>
          <w:sz w:val="24"/>
          <w:szCs w:val="24"/>
        </w:rPr>
      </w:pPr>
      <w:r w:rsidDel="00000000" w:rsidR="00000000" w:rsidRPr="00000000">
        <w:rPr>
          <w:sz w:val="24"/>
          <w:szCs w:val="24"/>
          <w:rtl w:val="0"/>
        </w:rPr>
        <w:t xml:space="preserve">- thành phần dữ liệu: để lưu trữ hay mô tả thông tin được lưu trữ</w:t>
      </w:r>
    </w:p>
    <w:p w:rsidR="00000000" w:rsidDel="00000000" w:rsidP="00000000" w:rsidRDefault="00000000" w:rsidRPr="00000000" w14:paraId="000000EF">
      <w:pPr>
        <w:spacing w:after="200" w:line="276" w:lineRule="auto"/>
        <w:rPr>
          <w:sz w:val="24"/>
          <w:szCs w:val="24"/>
        </w:rPr>
      </w:pPr>
      <w:r w:rsidDel="00000000" w:rsidR="00000000" w:rsidRPr="00000000">
        <w:rPr>
          <w:sz w:val="24"/>
          <w:szCs w:val="24"/>
          <w:rtl w:val="0"/>
        </w:rPr>
        <w:t xml:space="preserve">trong từng nút của danh sách.</w:t>
      </w:r>
    </w:p>
    <w:p w:rsidR="00000000" w:rsidDel="00000000" w:rsidP="00000000" w:rsidRDefault="00000000" w:rsidRPr="00000000" w14:paraId="000000F0">
      <w:pPr>
        <w:spacing w:after="200" w:line="276" w:lineRule="auto"/>
        <w:rPr>
          <w:sz w:val="24"/>
          <w:szCs w:val="24"/>
        </w:rPr>
      </w:pPr>
      <w:r w:rsidDel="00000000" w:rsidR="00000000" w:rsidRPr="00000000">
        <w:rPr>
          <w:sz w:val="24"/>
          <w:szCs w:val="24"/>
          <w:rtl w:val="0"/>
        </w:rPr>
        <w:t xml:space="preserve">- thành phần liên kết: gồm hai thành phần để chỉ mối liên kết với</w:t>
      </w:r>
    </w:p>
    <w:p w:rsidR="00000000" w:rsidDel="00000000" w:rsidP="00000000" w:rsidRDefault="00000000" w:rsidRPr="00000000" w14:paraId="000000F1">
      <w:pPr>
        <w:spacing w:after="200" w:line="276" w:lineRule="auto"/>
        <w:rPr>
          <w:sz w:val="24"/>
          <w:szCs w:val="24"/>
        </w:rPr>
      </w:pPr>
      <w:r w:rsidDel="00000000" w:rsidR="00000000" w:rsidRPr="00000000">
        <w:rPr>
          <w:sz w:val="24"/>
          <w:szCs w:val="24"/>
          <w:rtl w:val="0"/>
        </w:rPr>
        <w:t xml:space="preserve">phần tử trước và phần tử sau trong danh sách.</w:t>
      </w:r>
    </w:p>
    <w:p w:rsidR="00000000" w:rsidDel="00000000" w:rsidP="00000000" w:rsidRDefault="00000000" w:rsidRPr="00000000" w14:paraId="000000F2">
      <w:pPr>
        <w:numPr>
          <w:ilvl w:val="1"/>
          <w:numId w:val="14"/>
        </w:numPr>
        <w:spacing w:after="200" w:line="276" w:lineRule="auto"/>
        <w:ind w:left="1620" w:hanging="360"/>
        <w:rPr>
          <w:rFonts w:ascii="Arial" w:cs="Arial" w:eastAsia="Arial" w:hAnsi="Arial"/>
          <w:sz w:val="24"/>
          <w:szCs w:val="24"/>
        </w:rPr>
      </w:pPr>
      <w:r w:rsidDel="00000000" w:rsidR="00000000" w:rsidRPr="00000000">
        <w:rPr>
          <w:sz w:val="24"/>
          <w:szCs w:val="24"/>
          <w:rtl w:val="0"/>
        </w:rPr>
        <w:t xml:space="preserve">Cơ chế </w:t>
      </w:r>
    </w:p>
    <w:p w:rsidR="00000000" w:rsidDel="00000000" w:rsidP="00000000" w:rsidRDefault="00000000" w:rsidRPr="00000000" w14:paraId="000000F3">
      <w:pPr>
        <w:spacing w:after="200" w:line="276" w:lineRule="auto"/>
        <w:rPr>
          <w:sz w:val="24"/>
          <w:szCs w:val="24"/>
        </w:rPr>
      </w:pPr>
      <w:r w:rsidDel="00000000" w:rsidR="00000000" w:rsidRPr="00000000">
        <w:rPr>
          <w:sz w:val="24"/>
          <w:szCs w:val="24"/>
          <w:rtl w:val="0"/>
        </w:rPr>
        <w:t xml:space="preserve">Thêm 1 nút vào ds</w:t>
      </w:r>
    </w:p>
    <w:p w:rsidR="00000000" w:rsidDel="00000000" w:rsidP="00000000" w:rsidRDefault="00000000" w:rsidRPr="00000000" w14:paraId="000000F4">
      <w:pPr>
        <w:spacing w:after="200" w:line="276" w:lineRule="auto"/>
        <w:rPr>
          <w:sz w:val="24"/>
          <w:szCs w:val="24"/>
        </w:rPr>
      </w:pPr>
      <w:r w:rsidDel="00000000" w:rsidR="00000000" w:rsidRPr="00000000">
        <w:rPr>
          <w:sz w:val="24"/>
          <w:szCs w:val="24"/>
          <w:rtl w:val="0"/>
        </w:rPr>
        <w:t xml:space="preserve">- Có 4 loại thao tác chèn  new_node vào danh sách:</w:t>
      </w:r>
    </w:p>
    <w:p w:rsidR="00000000" w:rsidDel="00000000" w:rsidP="00000000" w:rsidRDefault="00000000" w:rsidRPr="00000000" w14:paraId="000000F5">
      <w:pPr>
        <w:numPr>
          <w:ilvl w:val="0"/>
          <w:numId w:val="53"/>
        </w:numPr>
        <w:spacing w:after="0" w:afterAutospacing="0" w:line="276" w:lineRule="auto"/>
        <w:ind w:left="720" w:hanging="360"/>
        <w:rPr>
          <w:sz w:val="24"/>
          <w:szCs w:val="24"/>
        </w:rPr>
      </w:pPr>
      <w:r w:rsidDel="00000000" w:rsidR="00000000" w:rsidRPr="00000000">
        <w:rPr>
          <w:sz w:val="24"/>
          <w:szCs w:val="24"/>
          <w:rtl w:val="0"/>
        </w:rPr>
        <w:t xml:space="preserve">Cách 1: Chèn vào đầu danh sách</w:t>
      </w:r>
    </w:p>
    <w:p w:rsidR="00000000" w:rsidDel="00000000" w:rsidP="00000000" w:rsidRDefault="00000000" w:rsidRPr="00000000" w14:paraId="000000F6">
      <w:pPr>
        <w:numPr>
          <w:ilvl w:val="0"/>
          <w:numId w:val="53"/>
        </w:numPr>
        <w:spacing w:after="0" w:afterAutospacing="0" w:line="276" w:lineRule="auto"/>
        <w:ind w:left="720" w:hanging="360"/>
        <w:rPr>
          <w:sz w:val="24"/>
          <w:szCs w:val="24"/>
        </w:rPr>
      </w:pPr>
      <w:r w:rsidDel="00000000" w:rsidR="00000000" w:rsidRPr="00000000">
        <w:rPr>
          <w:sz w:val="24"/>
          <w:szCs w:val="24"/>
          <w:rtl w:val="0"/>
        </w:rPr>
        <w:t xml:space="preserve">Cách 2: Chèn vào cuối danh sách</w:t>
      </w:r>
    </w:p>
    <w:p w:rsidR="00000000" w:rsidDel="00000000" w:rsidP="00000000" w:rsidRDefault="00000000" w:rsidRPr="00000000" w14:paraId="000000F7">
      <w:pPr>
        <w:numPr>
          <w:ilvl w:val="0"/>
          <w:numId w:val="53"/>
        </w:numPr>
        <w:spacing w:after="0" w:afterAutospacing="0" w:line="276" w:lineRule="auto"/>
        <w:ind w:left="720" w:hanging="360"/>
        <w:rPr>
          <w:sz w:val="24"/>
          <w:szCs w:val="24"/>
        </w:rPr>
      </w:pPr>
      <w:r w:rsidDel="00000000" w:rsidR="00000000" w:rsidRPr="00000000">
        <w:rPr>
          <w:sz w:val="24"/>
          <w:szCs w:val="24"/>
          <w:rtl w:val="0"/>
        </w:rPr>
        <w:t xml:space="preserve">Cách 3 : Chèn vào danh sách sau một phần tử q</w:t>
      </w:r>
    </w:p>
    <w:p w:rsidR="00000000" w:rsidDel="00000000" w:rsidP="00000000" w:rsidRDefault="00000000" w:rsidRPr="00000000" w14:paraId="000000F8">
      <w:pPr>
        <w:numPr>
          <w:ilvl w:val="0"/>
          <w:numId w:val="53"/>
        </w:numPr>
        <w:spacing w:after="200" w:line="276" w:lineRule="auto"/>
        <w:ind w:left="720" w:hanging="360"/>
        <w:rPr>
          <w:sz w:val="24"/>
          <w:szCs w:val="24"/>
        </w:rPr>
      </w:pPr>
      <w:r w:rsidDel="00000000" w:rsidR="00000000" w:rsidRPr="00000000">
        <w:rPr>
          <w:sz w:val="24"/>
          <w:szCs w:val="24"/>
          <w:rtl w:val="0"/>
        </w:rPr>
        <w:t xml:space="preserve">Cách 4 : Chèn vào danh sách trước một phần tử q</w:t>
      </w:r>
    </w:p>
    <w:p w:rsidR="00000000" w:rsidDel="00000000" w:rsidP="00000000" w:rsidRDefault="00000000" w:rsidRPr="00000000" w14:paraId="000000F9">
      <w:pPr>
        <w:spacing w:after="200" w:line="276" w:lineRule="auto"/>
        <w:rPr>
          <w:sz w:val="24"/>
          <w:szCs w:val="24"/>
        </w:rPr>
      </w:pPr>
      <w:r w:rsidDel="00000000" w:rsidR="00000000" w:rsidRPr="00000000">
        <w:rPr>
          <w:sz w:val="24"/>
          <w:szCs w:val="24"/>
          <w:rtl w:val="0"/>
        </w:rPr>
        <w:t xml:space="preserve">Hủy phần tử</w:t>
      </w:r>
    </w:p>
    <w:p w:rsidR="00000000" w:rsidDel="00000000" w:rsidP="00000000" w:rsidRDefault="00000000" w:rsidRPr="00000000" w14:paraId="000000FA">
      <w:pPr>
        <w:spacing w:after="200" w:line="276" w:lineRule="auto"/>
        <w:rPr>
          <w:sz w:val="24"/>
          <w:szCs w:val="24"/>
        </w:rPr>
      </w:pPr>
      <w:r w:rsidDel="00000000" w:rsidR="00000000" w:rsidRPr="00000000">
        <w:rPr>
          <w:sz w:val="24"/>
          <w:szCs w:val="24"/>
          <w:rtl w:val="0"/>
        </w:rPr>
        <w:t xml:space="preserve">- Có 5 loại thao tác thông dụng hủy một phần tử ra khỏi</w:t>
      </w:r>
    </w:p>
    <w:p w:rsidR="00000000" w:rsidDel="00000000" w:rsidP="00000000" w:rsidRDefault="00000000" w:rsidRPr="00000000" w14:paraId="000000FB">
      <w:pPr>
        <w:spacing w:after="200" w:line="276" w:lineRule="auto"/>
        <w:rPr>
          <w:sz w:val="24"/>
          <w:szCs w:val="24"/>
        </w:rPr>
      </w:pPr>
      <w:r w:rsidDel="00000000" w:rsidR="00000000" w:rsidRPr="00000000">
        <w:rPr>
          <w:sz w:val="24"/>
          <w:szCs w:val="24"/>
          <w:rtl w:val="0"/>
        </w:rPr>
        <w:t xml:space="preserve">danh sách liên kết đôi:</w:t>
      </w:r>
    </w:p>
    <w:p w:rsidR="00000000" w:rsidDel="00000000" w:rsidP="00000000" w:rsidRDefault="00000000" w:rsidRPr="00000000" w14:paraId="000000FC">
      <w:pPr>
        <w:numPr>
          <w:ilvl w:val="0"/>
          <w:numId w:val="33"/>
        </w:numPr>
        <w:spacing w:after="0" w:afterAutospacing="0" w:line="276" w:lineRule="auto"/>
        <w:ind w:left="720" w:hanging="360"/>
        <w:rPr>
          <w:sz w:val="24"/>
          <w:szCs w:val="24"/>
        </w:rPr>
      </w:pPr>
      <w:r w:rsidDel="00000000" w:rsidR="00000000" w:rsidRPr="00000000">
        <w:rPr>
          <w:sz w:val="24"/>
          <w:szCs w:val="24"/>
          <w:rtl w:val="0"/>
        </w:rPr>
        <w:t xml:space="preserve"> Hủy phần tử đầu ds</w:t>
      </w:r>
    </w:p>
    <w:p w:rsidR="00000000" w:rsidDel="00000000" w:rsidP="00000000" w:rsidRDefault="00000000" w:rsidRPr="00000000" w14:paraId="000000FD">
      <w:pPr>
        <w:numPr>
          <w:ilvl w:val="0"/>
          <w:numId w:val="33"/>
        </w:numPr>
        <w:spacing w:after="0" w:afterAutospacing="0" w:line="276" w:lineRule="auto"/>
        <w:ind w:left="720" w:hanging="360"/>
        <w:rPr>
          <w:sz w:val="24"/>
          <w:szCs w:val="24"/>
        </w:rPr>
      </w:pPr>
      <w:r w:rsidDel="00000000" w:rsidR="00000000" w:rsidRPr="00000000">
        <w:rPr>
          <w:sz w:val="24"/>
          <w:szCs w:val="24"/>
          <w:rtl w:val="0"/>
        </w:rPr>
        <w:t xml:space="preserve"> Hủy phần tử cuối ds</w:t>
      </w:r>
    </w:p>
    <w:p w:rsidR="00000000" w:rsidDel="00000000" w:rsidP="00000000" w:rsidRDefault="00000000" w:rsidRPr="00000000" w14:paraId="000000FE">
      <w:pPr>
        <w:numPr>
          <w:ilvl w:val="0"/>
          <w:numId w:val="33"/>
        </w:numPr>
        <w:spacing w:after="0" w:afterAutospacing="0" w:line="276" w:lineRule="auto"/>
        <w:ind w:left="720" w:hanging="360"/>
        <w:rPr>
          <w:sz w:val="24"/>
          <w:szCs w:val="24"/>
        </w:rPr>
      </w:pPr>
      <w:r w:rsidDel="00000000" w:rsidR="00000000" w:rsidRPr="00000000">
        <w:rPr>
          <w:sz w:val="24"/>
          <w:szCs w:val="24"/>
          <w:rtl w:val="0"/>
        </w:rPr>
        <w:t xml:space="preserve"> Hủy một phần tử đứng sau phần tử q</w:t>
      </w:r>
    </w:p>
    <w:p w:rsidR="00000000" w:rsidDel="00000000" w:rsidP="00000000" w:rsidRDefault="00000000" w:rsidRPr="00000000" w14:paraId="000000FF">
      <w:pPr>
        <w:numPr>
          <w:ilvl w:val="0"/>
          <w:numId w:val="33"/>
        </w:numPr>
        <w:spacing w:after="0" w:afterAutospacing="0" w:line="276" w:lineRule="auto"/>
        <w:ind w:left="720" w:hanging="360"/>
        <w:rPr>
          <w:sz w:val="24"/>
          <w:szCs w:val="24"/>
        </w:rPr>
      </w:pPr>
      <w:r w:rsidDel="00000000" w:rsidR="00000000" w:rsidRPr="00000000">
        <w:rPr>
          <w:sz w:val="24"/>
          <w:szCs w:val="24"/>
          <w:rtl w:val="0"/>
        </w:rPr>
        <w:t xml:space="preserve"> Hủy một phần tử đứng trước phần tử q</w:t>
      </w:r>
    </w:p>
    <w:p w:rsidR="00000000" w:rsidDel="00000000" w:rsidP="00000000" w:rsidRDefault="00000000" w:rsidRPr="00000000" w14:paraId="00000100">
      <w:pPr>
        <w:numPr>
          <w:ilvl w:val="0"/>
          <w:numId w:val="33"/>
        </w:numPr>
        <w:spacing w:after="200" w:line="276" w:lineRule="auto"/>
        <w:ind w:left="720" w:hanging="360"/>
        <w:rPr>
          <w:sz w:val="24"/>
          <w:szCs w:val="24"/>
        </w:rPr>
      </w:pPr>
      <w:r w:rsidDel="00000000" w:rsidR="00000000" w:rsidRPr="00000000">
        <w:rPr>
          <w:sz w:val="24"/>
          <w:szCs w:val="24"/>
          <w:rtl w:val="0"/>
        </w:rPr>
        <w:t xml:space="preserve"> Hủy 1 phần tử có khóa k</w:t>
      </w:r>
    </w:p>
    <w:p w:rsidR="00000000" w:rsidDel="00000000" w:rsidP="00000000" w:rsidRDefault="00000000" w:rsidRPr="00000000" w14:paraId="00000101">
      <w:pPr>
        <w:shd w:fill="ffffff" w:val="clear"/>
        <w:spacing w:after="280" w:line="240" w:lineRule="auto"/>
        <w:rPr>
          <w:color w:val="4a4a4a"/>
          <w:sz w:val="24"/>
          <w:szCs w:val="24"/>
        </w:rPr>
      </w:pPr>
      <w:r w:rsidDel="00000000" w:rsidR="00000000" w:rsidRPr="00000000">
        <w:rPr>
          <w:sz w:val="24"/>
          <w:szCs w:val="24"/>
          <w:rtl w:val="0"/>
        </w:rPr>
        <w:t xml:space="preserve">3.Ứng dụng của danh sách liên kết kép trong thực tế</w:t>
      </w:r>
      <w:r w:rsidDel="00000000" w:rsidR="00000000" w:rsidRPr="00000000">
        <w:rPr>
          <w:rtl w:val="0"/>
        </w:rPr>
      </w:r>
    </w:p>
    <w:p w:rsidR="00000000" w:rsidDel="00000000" w:rsidP="00000000" w:rsidRDefault="00000000" w:rsidRPr="00000000" w14:paraId="00000102">
      <w:pPr>
        <w:shd w:fill="ffffff" w:val="clear"/>
        <w:spacing w:after="280" w:line="240" w:lineRule="auto"/>
        <w:rPr>
          <w:color w:val="4a4a4a"/>
          <w:sz w:val="24"/>
          <w:szCs w:val="24"/>
        </w:rPr>
      </w:pPr>
      <w:r w:rsidDel="00000000" w:rsidR="00000000" w:rsidRPr="00000000">
        <w:rPr>
          <w:sz w:val="24"/>
          <w:szCs w:val="24"/>
          <w:rtl w:val="0"/>
        </w:rPr>
        <w:t xml:space="preserve">Ta có thể ứng dụng danh sách liên kết kép trong khá nhiều trường hợp, ví dụ:</w:t>
      </w:r>
      <w:r w:rsidDel="00000000" w:rsidR="00000000" w:rsidRPr="00000000">
        <w:rPr>
          <w:rtl w:val="0"/>
        </w:rPr>
      </w:r>
    </w:p>
    <w:p w:rsidR="00000000" w:rsidDel="00000000" w:rsidP="00000000" w:rsidRDefault="00000000" w:rsidRPr="00000000" w14:paraId="00000103">
      <w:pPr>
        <w:numPr>
          <w:ilvl w:val="0"/>
          <w:numId w:val="44"/>
        </w:numPr>
        <w:shd w:fill="ffffff" w:val="clear"/>
        <w:spacing w:before="280" w:line="240" w:lineRule="auto"/>
        <w:ind w:left="720" w:hanging="360"/>
        <w:rPr>
          <w:rFonts w:ascii="Arial" w:cs="Arial" w:eastAsia="Arial" w:hAnsi="Arial"/>
          <w:color w:val="4a4a4a"/>
          <w:sz w:val="24"/>
          <w:szCs w:val="24"/>
        </w:rPr>
      </w:pPr>
      <w:r w:rsidDel="00000000" w:rsidR="00000000" w:rsidRPr="00000000">
        <w:rPr>
          <w:color w:val="4a4a4a"/>
          <w:sz w:val="24"/>
          <w:szCs w:val="24"/>
          <w:rtl w:val="0"/>
        </w:rPr>
        <w:t xml:space="preserve">Trong một phần mềm chơi nhạc có nút next và prev.</w:t>
      </w:r>
      <w:r w:rsidDel="00000000" w:rsidR="00000000" w:rsidRPr="00000000">
        <w:rPr>
          <w:rtl w:val="0"/>
        </w:rPr>
      </w:r>
    </w:p>
    <w:p w:rsidR="00000000" w:rsidDel="00000000" w:rsidP="00000000" w:rsidRDefault="00000000" w:rsidRPr="00000000" w14:paraId="00000104">
      <w:pPr>
        <w:numPr>
          <w:ilvl w:val="0"/>
          <w:numId w:val="44"/>
        </w:numPr>
        <w:shd w:fill="ffffff" w:val="clear"/>
        <w:spacing w:line="240" w:lineRule="auto"/>
        <w:ind w:left="720" w:hanging="360"/>
        <w:rPr>
          <w:rFonts w:ascii="Arial" w:cs="Arial" w:eastAsia="Arial" w:hAnsi="Arial"/>
          <w:color w:val="4a4a4a"/>
          <w:sz w:val="24"/>
          <w:szCs w:val="24"/>
        </w:rPr>
      </w:pPr>
      <w:r w:rsidDel="00000000" w:rsidR="00000000" w:rsidRPr="00000000">
        <w:rPr>
          <w:color w:val="4a4a4a"/>
          <w:sz w:val="24"/>
          <w:szCs w:val="24"/>
          <w:rtl w:val="0"/>
        </w:rPr>
        <w:t xml:space="preserve">Trong bộ đệm của trình duyệt web cho bạn quay trở lại trang trước hoặc tới trang kế tiếp.</w:t>
      </w:r>
      <w:r w:rsidDel="00000000" w:rsidR="00000000" w:rsidRPr="00000000">
        <w:rPr>
          <w:rtl w:val="0"/>
        </w:rPr>
      </w:r>
    </w:p>
    <w:p w:rsidR="00000000" w:rsidDel="00000000" w:rsidP="00000000" w:rsidRDefault="00000000" w:rsidRPr="00000000" w14:paraId="00000105">
      <w:pPr>
        <w:numPr>
          <w:ilvl w:val="0"/>
          <w:numId w:val="44"/>
        </w:numPr>
        <w:shd w:fill="ffffff" w:val="clear"/>
        <w:spacing w:after="280" w:line="240" w:lineRule="auto"/>
        <w:ind w:left="720" w:hanging="360"/>
        <w:rPr>
          <w:rFonts w:ascii="Arial" w:cs="Arial" w:eastAsia="Arial" w:hAnsi="Arial"/>
          <w:color w:val="4a4a4a"/>
          <w:sz w:val="24"/>
          <w:szCs w:val="24"/>
        </w:rPr>
      </w:pPr>
      <w:r w:rsidDel="00000000" w:rsidR="00000000" w:rsidRPr="00000000">
        <w:rPr>
          <w:color w:val="4a4a4a"/>
          <w:sz w:val="24"/>
          <w:szCs w:val="24"/>
          <w:rtl w:val="0"/>
        </w:rPr>
        <w:t xml:space="preserve">Các phần mềm sử dụng tính năng undo và redo ( MS word, các IDE).</w:t>
      </w:r>
      <w:r w:rsidDel="00000000" w:rsidR="00000000" w:rsidRPr="00000000">
        <w:rPr>
          <w:rtl w:val="0"/>
        </w:rPr>
      </w:r>
    </w:p>
    <w:p w:rsidR="00000000" w:rsidDel="00000000" w:rsidP="00000000" w:rsidRDefault="00000000" w:rsidRPr="00000000" w14:paraId="00000106">
      <w:pPr>
        <w:pStyle w:val="Heading1"/>
        <w:rPr/>
      </w:pPr>
      <w:bookmarkStart w:colFirst="0" w:colLast="0" w:name="_3n1st25fs35t" w:id="17"/>
      <w:bookmarkEnd w:id="17"/>
      <w:r w:rsidDel="00000000" w:rsidR="00000000" w:rsidRPr="00000000">
        <w:rPr>
          <w:rtl w:val="0"/>
        </w:rPr>
        <w:t xml:space="preserve">NGĂN XẾP STACK</w:t>
      </w:r>
      <w:r w:rsidDel="00000000" w:rsidR="00000000" w:rsidRPr="00000000">
        <w:rPr>
          <w:rtl w:val="0"/>
        </w:rPr>
      </w:r>
    </w:p>
    <w:p w:rsidR="00000000" w:rsidDel="00000000" w:rsidP="00000000" w:rsidRDefault="00000000" w:rsidRPr="00000000" w14:paraId="00000107">
      <w:pPr>
        <w:shd w:fill="ffffff" w:val="clear"/>
        <w:spacing w:after="180" w:line="240" w:lineRule="auto"/>
        <w:rPr>
          <w:sz w:val="24"/>
          <w:szCs w:val="24"/>
        </w:rPr>
      </w:pPr>
      <w:r w:rsidDel="00000000" w:rsidR="00000000" w:rsidRPr="00000000">
        <w:rPr>
          <w:sz w:val="24"/>
          <w:szCs w:val="24"/>
          <w:rtl w:val="0"/>
        </w:rPr>
        <w:t xml:space="preserve">Stack là một kiểu danh sách tuyến tính đặc biệt mà phép bổ sung và phép loại bỏ luôn luôn được thực hiện ở một đầu (gọi là đỉnh).</w:t>
      </w:r>
    </w:p>
    <w:p w:rsidR="00000000" w:rsidDel="00000000" w:rsidP="00000000" w:rsidRDefault="00000000" w:rsidRPr="00000000" w14:paraId="00000108">
      <w:pPr>
        <w:shd w:fill="ffffff" w:val="clear"/>
        <w:spacing w:after="180" w:line="240" w:lineRule="auto"/>
        <w:rPr>
          <w:sz w:val="24"/>
          <w:szCs w:val="24"/>
        </w:rPr>
      </w:pPr>
      <w:r w:rsidDel="00000000" w:rsidR="00000000" w:rsidRPr="00000000">
        <w:rPr>
          <w:sz w:val="24"/>
          <w:szCs w:val="24"/>
          <w:rtl w:val="0"/>
        </w:rPr>
        <w:t xml:space="preserve">Hay còn có một định nghĩa khác: Ngăn xếp Stack là một cấu trúc dữ liệu trừu tượng làm việc theo nguyên lý vào sau ra trước LIFO (last in first out).</w:t>
      </w:r>
    </w:p>
    <w:p w:rsidR="00000000" w:rsidDel="00000000" w:rsidP="00000000" w:rsidRDefault="00000000" w:rsidRPr="00000000" w14:paraId="00000109">
      <w:pPr>
        <w:shd w:fill="ffffff" w:val="clear"/>
        <w:spacing w:after="180" w:line="240" w:lineRule="auto"/>
        <w:rPr>
          <w:sz w:val="24"/>
          <w:szCs w:val="24"/>
        </w:rPr>
      </w:pPr>
      <w:r w:rsidDel="00000000" w:rsidR="00000000" w:rsidRPr="00000000">
        <w:rPr>
          <w:b w:val="1"/>
          <w:sz w:val="24"/>
          <w:szCs w:val="24"/>
          <w:rtl w:val="0"/>
        </w:rPr>
        <w:t xml:space="preserve">Ví dụ Stack trong thực tế</w:t>
      </w:r>
      <w:r w:rsidDel="00000000" w:rsidR="00000000" w:rsidRPr="00000000">
        <w:rPr>
          <w:sz w:val="24"/>
          <w:szCs w:val="24"/>
          <w:rtl w:val="0"/>
        </w:rPr>
        <w:t xml:space="preserve">: Khi chúng ta bỏ các cái bánh vào một chiếc hộp, hành động bỏ vào tương tự như Push trong Stack, vì chúng ta sẽ bỏ lần lượt từng cái bánh vào trên đỉnh của chiếc hộp. Và khi ta muốn lấy bánh ra ta cũng sẽ phải lấy cái ở trên đỉnh ra trước, hành động này tương tự như Pop trong Stack.</w:t>
      </w:r>
    </w:p>
    <w:p w:rsidR="00000000" w:rsidDel="00000000" w:rsidP="00000000" w:rsidRDefault="00000000" w:rsidRPr="00000000" w14:paraId="0000010A">
      <w:pPr>
        <w:shd w:fill="ffffff" w:val="clear"/>
        <w:spacing w:after="180" w:line="240" w:lineRule="auto"/>
        <w:rPr>
          <w:sz w:val="24"/>
          <w:szCs w:val="24"/>
        </w:rPr>
      </w:pPr>
      <w:r w:rsidDel="00000000" w:rsidR="00000000" w:rsidRPr="00000000">
        <w:rPr>
          <w:sz w:val="24"/>
          <w:szCs w:val="24"/>
          <w:rtl w:val="0"/>
        </w:rPr>
        <w:t xml:space="preserve">Một ngăn xếp là một cấu trúc dữ liệu dạng thùng chứa (container) của các phần tử (thường được gọi là các Node). Có hai thao tác cơ bản là </w:t>
      </w:r>
      <w:r w:rsidDel="00000000" w:rsidR="00000000" w:rsidRPr="00000000">
        <w:rPr>
          <w:b w:val="1"/>
          <w:i w:val="1"/>
          <w:sz w:val="24"/>
          <w:szCs w:val="24"/>
          <w:rtl w:val="0"/>
        </w:rPr>
        <w:t xml:space="preserve">push </w:t>
      </w:r>
      <w:r w:rsidDel="00000000" w:rsidR="00000000" w:rsidRPr="00000000">
        <w:rPr>
          <w:sz w:val="24"/>
          <w:szCs w:val="24"/>
          <w:rtl w:val="0"/>
        </w:rPr>
        <w:t xml:space="preserve">và </w:t>
      </w:r>
      <w:r w:rsidDel="00000000" w:rsidR="00000000" w:rsidRPr="00000000">
        <w:rPr>
          <w:b w:val="1"/>
          <w:i w:val="1"/>
          <w:sz w:val="24"/>
          <w:szCs w:val="24"/>
          <w:rtl w:val="0"/>
        </w:rPr>
        <w:t xml:space="preserve">pop</w:t>
      </w:r>
      <w:r w:rsidDel="00000000" w:rsidR="00000000" w:rsidRPr="00000000">
        <w:rPr>
          <w:sz w:val="24"/>
          <w:szCs w:val="24"/>
          <w:rtl w:val="0"/>
        </w:rPr>
        <w:t xml:space="preserve">.</w:t>
      </w:r>
    </w:p>
    <w:p w:rsidR="00000000" w:rsidDel="00000000" w:rsidP="00000000" w:rsidRDefault="00000000" w:rsidRPr="00000000" w14:paraId="0000010B">
      <w:pPr>
        <w:numPr>
          <w:ilvl w:val="0"/>
          <w:numId w:val="47"/>
        </w:numPr>
        <w:shd w:fill="ffffff" w:val="clear"/>
        <w:spacing w:before="105" w:line="240" w:lineRule="auto"/>
        <w:ind w:hanging="360"/>
        <w:rPr>
          <w:sz w:val="24"/>
          <w:szCs w:val="24"/>
        </w:rPr>
      </w:pPr>
      <w:r w:rsidDel="00000000" w:rsidR="00000000" w:rsidRPr="00000000">
        <w:rPr>
          <w:b w:val="1"/>
          <w:sz w:val="24"/>
          <w:szCs w:val="24"/>
          <w:rtl w:val="0"/>
        </w:rPr>
        <w:t xml:space="preserve">Push </w:t>
      </w:r>
      <w:r w:rsidDel="00000000" w:rsidR="00000000" w:rsidRPr="00000000">
        <w:rPr>
          <w:sz w:val="24"/>
          <w:szCs w:val="24"/>
          <w:rtl w:val="0"/>
        </w:rPr>
        <w:t xml:space="preserve">bổ sung một phần tử vào đỉnh (top) của ngăn xếp, nghĩa là nó sẽ được thêm vào sau các phần tử đã có sẵn trong ngăn xếp.</w:t>
      </w:r>
    </w:p>
    <w:p w:rsidR="00000000" w:rsidDel="00000000" w:rsidP="00000000" w:rsidRDefault="00000000" w:rsidRPr="00000000" w14:paraId="0000010C">
      <w:pPr>
        <w:numPr>
          <w:ilvl w:val="0"/>
          <w:numId w:val="47"/>
        </w:numPr>
        <w:shd w:fill="ffffff" w:val="clear"/>
        <w:spacing w:after="280" w:before="105" w:line="240" w:lineRule="auto"/>
        <w:ind w:hanging="360"/>
        <w:rPr>
          <w:sz w:val="24"/>
          <w:szCs w:val="24"/>
        </w:rPr>
      </w:pPr>
      <w:r w:rsidDel="00000000" w:rsidR="00000000" w:rsidRPr="00000000">
        <w:rPr>
          <w:b w:val="1"/>
          <w:sz w:val="24"/>
          <w:szCs w:val="24"/>
          <w:rtl w:val="0"/>
        </w:rPr>
        <w:t xml:space="preserve">Pop </w:t>
      </w:r>
      <w:r w:rsidDel="00000000" w:rsidR="00000000" w:rsidRPr="00000000">
        <w:rPr>
          <w:sz w:val="24"/>
          <w:szCs w:val="24"/>
          <w:rtl w:val="0"/>
        </w:rPr>
        <w:t xml:space="preserve">giải phóng và trả về phần tử đang đứng ở đỉnh của ngăn xếp. Phần tử sau khi được lấy sẽ bị xóa khỏi ngăn xếp.</w:t>
      </w:r>
    </w:p>
    <w:p w:rsidR="00000000" w:rsidDel="00000000" w:rsidP="00000000" w:rsidRDefault="00000000" w:rsidRPr="00000000" w14:paraId="0000010D">
      <w:pPr>
        <w:shd w:fill="ffffff" w:val="clear"/>
        <w:spacing w:after="180" w:line="240" w:lineRule="auto"/>
        <w:rPr>
          <w:sz w:val="24"/>
          <w:szCs w:val="24"/>
        </w:rPr>
      </w:pPr>
      <w:r w:rsidDel="00000000" w:rsidR="00000000" w:rsidRPr="00000000">
        <w:rPr>
          <w:sz w:val="24"/>
          <w:szCs w:val="24"/>
          <w:rtl w:val="0"/>
        </w:rPr>
        <w:t xml:space="preserve">Ngoài ra, Stack cũng có một số thao tác bổ trợ khác:</w:t>
      </w:r>
    </w:p>
    <w:p w:rsidR="00000000" w:rsidDel="00000000" w:rsidP="00000000" w:rsidRDefault="00000000" w:rsidRPr="00000000" w14:paraId="0000010E">
      <w:pPr>
        <w:numPr>
          <w:ilvl w:val="0"/>
          <w:numId w:val="31"/>
        </w:numPr>
        <w:shd w:fill="ffffff" w:val="clear"/>
        <w:spacing w:before="105" w:line="240" w:lineRule="auto"/>
        <w:ind w:hanging="360"/>
        <w:rPr>
          <w:sz w:val="24"/>
          <w:szCs w:val="24"/>
        </w:rPr>
      </w:pPr>
      <w:r w:rsidDel="00000000" w:rsidR="00000000" w:rsidRPr="00000000">
        <w:rPr>
          <w:b w:val="1"/>
          <w:sz w:val="24"/>
          <w:szCs w:val="24"/>
          <w:rtl w:val="0"/>
        </w:rPr>
        <w:t xml:space="preserve">isEmpty()</w:t>
      </w:r>
      <w:r w:rsidDel="00000000" w:rsidR="00000000" w:rsidRPr="00000000">
        <w:rPr>
          <w:sz w:val="24"/>
          <w:szCs w:val="24"/>
          <w:rtl w:val="0"/>
        </w:rPr>
        <w:t xml:space="preserve">: Kiểm tra xem stack có rỗng hay không.</w:t>
      </w:r>
    </w:p>
    <w:p w:rsidR="00000000" w:rsidDel="00000000" w:rsidP="00000000" w:rsidRDefault="00000000" w:rsidRPr="00000000" w14:paraId="0000010F">
      <w:pPr>
        <w:numPr>
          <w:ilvl w:val="0"/>
          <w:numId w:val="31"/>
        </w:numPr>
        <w:shd w:fill="ffffff" w:val="clear"/>
        <w:spacing w:after="280" w:before="105" w:line="240" w:lineRule="auto"/>
        <w:ind w:hanging="360"/>
        <w:rPr>
          <w:sz w:val="24"/>
          <w:szCs w:val="24"/>
        </w:rPr>
      </w:pPr>
      <w:r w:rsidDel="00000000" w:rsidR="00000000" w:rsidRPr="00000000">
        <w:rPr>
          <w:b w:val="1"/>
          <w:sz w:val="24"/>
          <w:szCs w:val="24"/>
          <w:rtl w:val="0"/>
        </w:rPr>
        <w:t xml:space="preserve">Top()</w:t>
      </w:r>
      <w:r w:rsidDel="00000000" w:rsidR="00000000" w:rsidRPr="00000000">
        <w:rPr>
          <w:sz w:val="24"/>
          <w:szCs w:val="24"/>
          <w:rtl w:val="0"/>
        </w:rPr>
        <w:t xml:space="preserve">: Trả về giá trị của phần tử nằm ở đầu Stack mà không hủy nó khỏi Stack. Nếu Stack rỗng thì thông báo và không thực hiện được thao tác này.</w:t>
      </w:r>
    </w:p>
    <w:p w:rsidR="00000000" w:rsidDel="00000000" w:rsidP="00000000" w:rsidRDefault="00000000" w:rsidRPr="00000000" w14:paraId="00000110">
      <w:pPr>
        <w:shd w:fill="ffffff" w:val="clear"/>
        <w:spacing w:after="180" w:line="240" w:lineRule="auto"/>
        <w:rPr>
          <w:sz w:val="24"/>
          <w:szCs w:val="24"/>
        </w:rPr>
      </w:pPr>
      <w:r w:rsidDel="00000000" w:rsidR="00000000" w:rsidRPr="00000000">
        <w:rPr>
          <w:sz w:val="24"/>
          <w:szCs w:val="24"/>
          <w:rtl w:val="0"/>
        </w:rPr>
        <w:t xml:space="preserve">Trong  phần  này mình sẽ mô tả Stack bằng hai cách: mô tả Stack bằng mảng và mô tả Stack bằng danh sách liên kết đơn. Các bạn hãy xem hai cách này có gì giống và khác nhau nhé.</w:t>
      </w:r>
    </w:p>
    <w:p w:rsidR="00000000" w:rsidDel="00000000" w:rsidP="00000000" w:rsidRDefault="00000000" w:rsidRPr="00000000" w14:paraId="00000111">
      <w:pPr>
        <w:shd w:fill="ffffff" w:val="clear"/>
        <w:spacing w:after="225" w:before="375" w:line="240" w:lineRule="auto"/>
        <w:rPr>
          <w:color w:val="262626"/>
          <w:sz w:val="24"/>
          <w:szCs w:val="24"/>
        </w:rPr>
      </w:pPr>
      <w:r w:rsidDel="00000000" w:rsidR="00000000" w:rsidRPr="00000000">
        <w:rPr>
          <w:color w:val="262626"/>
          <w:sz w:val="24"/>
          <w:szCs w:val="24"/>
          <w:rtl w:val="0"/>
        </w:rPr>
        <w:t xml:space="preserve">Mô tả Stack bằng mảng</w:t>
      </w:r>
    </w:p>
    <w:p w:rsidR="00000000" w:rsidDel="00000000" w:rsidP="00000000" w:rsidRDefault="00000000" w:rsidRPr="00000000" w14:paraId="00000112">
      <w:pPr>
        <w:shd w:fill="ffffff" w:val="clear"/>
        <w:spacing w:after="180" w:line="240" w:lineRule="auto"/>
        <w:rPr>
          <w:sz w:val="24"/>
          <w:szCs w:val="24"/>
        </w:rPr>
      </w:pPr>
      <w:r w:rsidDel="00000000" w:rsidR="00000000" w:rsidRPr="00000000">
        <w:rPr>
          <w:sz w:val="24"/>
          <w:szCs w:val="24"/>
          <w:rtl w:val="0"/>
        </w:rPr>
        <w:t xml:space="preserve">Khi mô tả Stack bằng mảng, ta có một số đặc điểm sau:</w:t>
      </w:r>
    </w:p>
    <w:p w:rsidR="00000000" w:rsidDel="00000000" w:rsidP="00000000" w:rsidRDefault="00000000" w:rsidRPr="00000000" w14:paraId="00000113">
      <w:pPr>
        <w:numPr>
          <w:ilvl w:val="0"/>
          <w:numId w:val="12"/>
        </w:numPr>
        <w:shd w:fill="ffffff" w:val="clear"/>
        <w:spacing w:before="105" w:line="240" w:lineRule="auto"/>
        <w:ind w:hanging="360"/>
        <w:rPr>
          <w:rFonts w:ascii="Arial" w:cs="Arial" w:eastAsia="Arial" w:hAnsi="Arial"/>
          <w:sz w:val="24"/>
          <w:szCs w:val="24"/>
        </w:rPr>
      </w:pPr>
      <w:r w:rsidDel="00000000" w:rsidR="00000000" w:rsidRPr="00000000">
        <w:rPr>
          <w:sz w:val="24"/>
          <w:szCs w:val="24"/>
          <w:rtl w:val="0"/>
        </w:rPr>
        <w:t xml:space="preserve">Việc bổ sung một phần tử vào Stack tương đương với việc thêm một phần tử ở cuối mảng.</w:t>
      </w:r>
    </w:p>
    <w:p w:rsidR="00000000" w:rsidDel="00000000" w:rsidP="00000000" w:rsidRDefault="00000000" w:rsidRPr="00000000" w14:paraId="00000114">
      <w:pPr>
        <w:numPr>
          <w:ilvl w:val="0"/>
          <w:numId w:val="12"/>
        </w:numPr>
        <w:shd w:fill="ffffff" w:val="clear"/>
        <w:spacing w:before="105" w:line="240" w:lineRule="auto"/>
        <w:ind w:hanging="360"/>
        <w:rPr>
          <w:rFonts w:ascii="Arial" w:cs="Arial" w:eastAsia="Arial" w:hAnsi="Arial"/>
          <w:sz w:val="24"/>
          <w:szCs w:val="24"/>
        </w:rPr>
      </w:pPr>
      <w:r w:rsidDel="00000000" w:rsidR="00000000" w:rsidRPr="00000000">
        <w:rPr>
          <w:sz w:val="24"/>
          <w:szCs w:val="24"/>
          <w:rtl w:val="0"/>
        </w:rPr>
        <w:t xml:space="preserve">Việc loại bỏ một phần tử khỏi Stack tương đương với việc loại bỏ một phân tử ở cuối mảng.</w:t>
      </w:r>
    </w:p>
    <w:p w:rsidR="00000000" w:rsidDel="00000000" w:rsidP="00000000" w:rsidRDefault="00000000" w:rsidRPr="00000000" w14:paraId="00000115">
      <w:pPr>
        <w:numPr>
          <w:ilvl w:val="0"/>
          <w:numId w:val="12"/>
        </w:numPr>
        <w:shd w:fill="ffffff" w:val="clear"/>
        <w:spacing w:before="105" w:line="240" w:lineRule="auto"/>
        <w:ind w:hanging="360"/>
        <w:rPr>
          <w:rFonts w:ascii="Arial" w:cs="Arial" w:eastAsia="Arial" w:hAnsi="Arial"/>
          <w:sz w:val="24"/>
          <w:szCs w:val="24"/>
        </w:rPr>
      </w:pPr>
      <w:r w:rsidDel="00000000" w:rsidR="00000000" w:rsidRPr="00000000">
        <w:rPr>
          <w:sz w:val="24"/>
          <w:szCs w:val="24"/>
          <w:rtl w:val="0"/>
        </w:rPr>
        <w:t xml:space="preserve">Stack sẽ bị tràn nếu bổ sung vào mảng đã đầy.</w:t>
      </w:r>
    </w:p>
    <w:p w:rsidR="00000000" w:rsidDel="00000000" w:rsidP="00000000" w:rsidRDefault="00000000" w:rsidRPr="00000000" w14:paraId="00000116">
      <w:pPr>
        <w:numPr>
          <w:ilvl w:val="0"/>
          <w:numId w:val="12"/>
        </w:numPr>
        <w:shd w:fill="ffffff" w:val="clear"/>
        <w:spacing w:after="280" w:before="105" w:line="240" w:lineRule="auto"/>
        <w:ind w:hanging="360"/>
        <w:rPr>
          <w:rFonts w:ascii="Arial" w:cs="Arial" w:eastAsia="Arial" w:hAnsi="Arial"/>
          <w:sz w:val="24"/>
          <w:szCs w:val="24"/>
        </w:rPr>
      </w:pPr>
      <w:r w:rsidDel="00000000" w:rsidR="00000000" w:rsidRPr="00000000">
        <w:rPr>
          <w:sz w:val="24"/>
          <w:szCs w:val="24"/>
          <w:rtl w:val="0"/>
        </w:rPr>
        <w:t xml:space="preserve">Stack là rỗng khi số phần tử thực sự đang chưa trong mảng = 0.</w:t>
      </w:r>
    </w:p>
    <w:p w:rsidR="00000000" w:rsidDel="00000000" w:rsidP="00000000" w:rsidRDefault="00000000" w:rsidRPr="00000000" w14:paraId="00000117">
      <w:pPr>
        <w:shd w:fill="ffffff" w:val="clear"/>
        <w:spacing w:after="225" w:before="375" w:line="240" w:lineRule="auto"/>
        <w:rPr>
          <w:color w:val="262626"/>
          <w:sz w:val="24"/>
          <w:szCs w:val="24"/>
        </w:rPr>
      </w:pPr>
      <w:r w:rsidDel="00000000" w:rsidR="00000000" w:rsidRPr="00000000">
        <w:rPr>
          <w:color w:val="262626"/>
          <w:sz w:val="24"/>
          <w:szCs w:val="24"/>
          <w:rtl w:val="0"/>
        </w:rPr>
        <w:t xml:space="preserve">Mô tả Stack bằng danh sách liên kết đơn</w:t>
      </w:r>
    </w:p>
    <w:p w:rsidR="00000000" w:rsidDel="00000000" w:rsidP="00000000" w:rsidRDefault="00000000" w:rsidRPr="00000000" w14:paraId="00000118">
      <w:pPr>
        <w:shd w:fill="ffffff" w:val="clear"/>
        <w:spacing w:after="180" w:line="240" w:lineRule="auto"/>
        <w:rPr>
          <w:sz w:val="24"/>
          <w:szCs w:val="24"/>
        </w:rPr>
      </w:pPr>
      <w:r w:rsidDel="00000000" w:rsidR="00000000" w:rsidRPr="00000000">
        <w:rPr>
          <w:sz w:val="24"/>
          <w:szCs w:val="24"/>
          <w:rtl w:val="0"/>
        </w:rPr>
        <w:t xml:space="preserve">Khi mô tả Stack bằng danh sách liên kết đơn, ta cũng có một số đặc điểm sau:</w:t>
      </w:r>
    </w:p>
    <w:p w:rsidR="00000000" w:rsidDel="00000000" w:rsidP="00000000" w:rsidRDefault="00000000" w:rsidRPr="00000000" w14:paraId="00000119">
      <w:pPr>
        <w:shd w:fill="ffffff" w:val="clear"/>
        <w:spacing w:before="105" w:line="240" w:lineRule="auto"/>
        <w:ind w:left="720" w:firstLine="0"/>
        <w:rPr>
          <w:sz w:val="24"/>
          <w:szCs w:val="24"/>
        </w:rPr>
      </w:pPr>
      <w:r w:rsidDel="00000000" w:rsidR="00000000" w:rsidRPr="00000000">
        <w:rPr>
          <w:sz w:val="24"/>
          <w:szCs w:val="24"/>
          <w:rtl w:val="0"/>
        </w:rPr>
        <w:t xml:space="preserve">Việc bổ sung một phần tử vào Stack tương đương với việc thêm một phần tử vào cuối danh sách (insertlast).</w:t>
      </w:r>
    </w:p>
    <w:p w:rsidR="00000000" w:rsidDel="00000000" w:rsidP="00000000" w:rsidRDefault="00000000" w:rsidRPr="00000000" w14:paraId="0000011A">
      <w:pPr>
        <w:shd w:fill="ffffff" w:val="clear"/>
        <w:spacing w:before="105" w:line="240" w:lineRule="auto"/>
        <w:ind w:left="720" w:firstLine="0"/>
        <w:rPr>
          <w:sz w:val="24"/>
          <w:szCs w:val="24"/>
        </w:rPr>
      </w:pPr>
      <w:r w:rsidDel="00000000" w:rsidR="00000000" w:rsidRPr="00000000">
        <w:rPr>
          <w:sz w:val="24"/>
          <w:szCs w:val="24"/>
          <w:rtl w:val="0"/>
        </w:rPr>
        <w:t xml:space="preserve">Việc loại bỏ một phần tử trong Stack cũng tương đương với việc loại bỏ một phần tử ở cuối danh sách.</w:t>
      </w:r>
    </w:p>
    <w:p w:rsidR="00000000" w:rsidDel="00000000" w:rsidP="00000000" w:rsidRDefault="00000000" w:rsidRPr="00000000" w14:paraId="0000011B">
      <w:pPr>
        <w:shd w:fill="ffffff" w:val="clear"/>
        <w:spacing w:after="280" w:before="105" w:line="240" w:lineRule="auto"/>
        <w:ind w:left="720" w:firstLine="0"/>
        <w:rPr>
          <w:sz w:val="24"/>
          <w:szCs w:val="24"/>
        </w:rPr>
      </w:pPr>
      <w:r w:rsidDel="00000000" w:rsidR="00000000" w:rsidRPr="00000000">
        <w:rPr>
          <w:sz w:val="24"/>
          <w:szCs w:val="24"/>
          <w:rtl w:val="0"/>
        </w:rPr>
        <w:t xml:space="preserve">Stack bị tràn khi vùng không gian nhớ dùng cho các biến động không còn đủ để thêm một phần tử mới. Tuy nhiên việc kiểm tra này rất khó bởi nó phụ thuộc vào máy tính và ngôn ngữ lập trình. Vì vậy khi cài đặt ta có thể bỏ qua việc kiểm tra Stack tràn.</w:t>
      </w:r>
    </w:p>
    <w:p w:rsidR="00000000" w:rsidDel="00000000" w:rsidP="00000000" w:rsidRDefault="00000000" w:rsidRPr="00000000" w14:paraId="0000011C">
      <w:pPr>
        <w:shd w:fill="ffffff" w:val="clear"/>
        <w:spacing w:after="280" w:before="105" w:line="240" w:lineRule="auto"/>
        <w:ind w:left="0" w:firstLine="0"/>
        <w:rPr>
          <w:sz w:val="24"/>
          <w:szCs w:val="24"/>
        </w:rPr>
      </w:pPr>
      <w:r w:rsidDel="00000000" w:rsidR="00000000" w:rsidRPr="00000000">
        <w:rPr>
          <w:color w:val="111111"/>
          <w:sz w:val="24"/>
          <w:szCs w:val="24"/>
          <w:rtl w:val="0"/>
        </w:rPr>
        <w:t xml:space="preserve">Ứng dụng của Stack là gì?</w:t>
      </w:r>
      <w:r w:rsidDel="00000000" w:rsidR="00000000" w:rsidRPr="00000000">
        <w:rPr>
          <w:rtl w:val="0"/>
        </w:rPr>
      </w:r>
    </w:p>
    <w:p w:rsidR="00000000" w:rsidDel="00000000" w:rsidP="00000000" w:rsidRDefault="00000000" w:rsidRPr="00000000" w14:paraId="0000011D">
      <w:pPr>
        <w:numPr>
          <w:ilvl w:val="0"/>
          <w:numId w:val="8"/>
        </w:numPr>
        <w:shd w:fill="ffffff" w:val="clear"/>
        <w:spacing w:before="280" w:line="276"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Chuyển đổi Infix to Postfix</w:t>
      </w:r>
    </w:p>
    <w:p w:rsidR="00000000" w:rsidDel="00000000" w:rsidP="00000000" w:rsidRDefault="00000000" w:rsidRPr="00000000" w14:paraId="0000011E">
      <w:pPr>
        <w:numPr>
          <w:ilvl w:val="0"/>
          <w:numId w:val="8"/>
        </w:numPr>
        <w:shd w:fill="ffffff" w:val="clear"/>
        <w:spacing w:line="276"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Tính năng undo(hoàn lại) ở nhiều nơi như chỉnh sửa, photoshop.</w:t>
      </w:r>
    </w:p>
    <w:p w:rsidR="00000000" w:rsidDel="00000000" w:rsidP="00000000" w:rsidRDefault="00000000" w:rsidRPr="00000000" w14:paraId="0000011F">
      <w:pPr>
        <w:numPr>
          <w:ilvl w:val="0"/>
          <w:numId w:val="8"/>
        </w:numPr>
        <w:shd w:fill="ffffff" w:val="clear"/>
        <w:spacing w:line="276"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Tính năng chuyển tiếp và lùi trong trình duyệt web</w:t>
      </w:r>
    </w:p>
    <w:p w:rsidR="00000000" w:rsidDel="00000000" w:rsidP="00000000" w:rsidRDefault="00000000" w:rsidRPr="00000000" w14:paraId="00000120">
      <w:pPr>
        <w:numPr>
          <w:ilvl w:val="0"/>
          <w:numId w:val="8"/>
        </w:numPr>
        <w:shd w:fill="ffffff" w:val="clear"/>
        <w:spacing w:line="276"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Được sử dụng trong nhiều thuật toán như Tower of Hanoi, duyệt cây, bài toán nhịp cổ phiếu, bài toán biểu đồ.</w:t>
      </w:r>
    </w:p>
    <w:p w:rsidR="00000000" w:rsidDel="00000000" w:rsidP="00000000" w:rsidRDefault="00000000" w:rsidRPr="00000000" w14:paraId="00000121">
      <w:pPr>
        <w:numPr>
          <w:ilvl w:val="0"/>
          <w:numId w:val="8"/>
        </w:numPr>
        <w:shd w:fill="ffffff" w:val="clear"/>
        <w:spacing w:line="276"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Các ứng dụng khác có thể là Backtracking, Knight tour problem, N queen problem và sudoku solver</w:t>
      </w:r>
    </w:p>
    <w:p w:rsidR="00000000" w:rsidDel="00000000" w:rsidP="00000000" w:rsidRDefault="00000000" w:rsidRPr="00000000" w14:paraId="00000122">
      <w:pPr>
        <w:numPr>
          <w:ilvl w:val="0"/>
          <w:numId w:val="8"/>
        </w:numPr>
        <w:shd w:fill="ffffff" w:val="clear"/>
        <w:spacing w:after="280" w:line="276"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Trong các thuật toán đồ thị như Sắp xếp theo cấu trúc liên kết và các thành phần được kết nối mạnh mẽ</w:t>
      </w:r>
    </w:p>
    <w:p w:rsidR="00000000" w:rsidDel="00000000" w:rsidP="00000000" w:rsidRDefault="00000000" w:rsidRPr="00000000" w14:paraId="00000123">
      <w:pPr>
        <w:pStyle w:val="Heading1"/>
        <w:rPr>
          <w:color w:val="222222"/>
        </w:rPr>
      </w:pPr>
      <w:bookmarkStart w:colFirst="0" w:colLast="0" w:name="_kt2le2ylcybu" w:id="18"/>
      <w:bookmarkEnd w:id="18"/>
      <w:r w:rsidDel="00000000" w:rsidR="00000000" w:rsidRPr="00000000">
        <w:rPr>
          <w:rtl w:val="0"/>
        </w:rPr>
        <w:t xml:space="preserve">HÀNG ĐỢI QUEUE</w:t>
      </w:r>
      <w:r w:rsidDel="00000000" w:rsidR="00000000" w:rsidRPr="00000000">
        <w:rPr>
          <w:rtl w:val="0"/>
        </w:rPr>
      </w:r>
    </w:p>
    <w:p w:rsidR="00000000" w:rsidDel="00000000" w:rsidP="00000000" w:rsidRDefault="00000000" w:rsidRPr="00000000" w14:paraId="00000124">
      <w:pPr>
        <w:shd w:fill="ffffff" w:val="clear"/>
        <w:spacing w:after="240" w:line="240" w:lineRule="auto"/>
        <w:ind w:left="48" w:right="48" w:firstLine="0"/>
        <w:jc w:val="both"/>
        <w:rPr>
          <w:color w:val="333333"/>
          <w:sz w:val="24"/>
          <w:szCs w:val="24"/>
        </w:rPr>
      </w:pPr>
      <w:r w:rsidDel="00000000" w:rsidR="00000000" w:rsidRPr="00000000">
        <w:rPr>
          <w:color w:val="333333"/>
          <w:sz w:val="24"/>
          <w:szCs w:val="24"/>
          <w:rtl w:val="0"/>
        </w:rPr>
        <w:t xml:space="preserve">Hàng đợi (Queue) là một cấu trúc dữ liệu trừu tượng. Đặc điểm của hàng đợi là </w:t>
      </w:r>
      <w:r w:rsidDel="00000000" w:rsidR="00000000" w:rsidRPr="00000000">
        <w:rPr>
          <w:b w:val="1"/>
          <w:color w:val="333333"/>
          <w:sz w:val="24"/>
          <w:szCs w:val="24"/>
          <w:rtl w:val="0"/>
        </w:rPr>
        <w:t xml:space="preserve">FIFO (first in first out) - có nghĩa là vào trước ra trước</w:t>
      </w:r>
      <w:r w:rsidDel="00000000" w:rsidR="00000000" w:rsidRPr="00000000">
        <w:rPr>
          <w:color w:val="333333"/>
          <w:sz w:val="24"/>
          <w:szCs w:val="24"/>
          <w:rtl w:val="0"/>
        </w:rPr>
        <w:t xml:space="preserve">. Đặt tên là hàng đợi bởi vì nó là một cái gì đó tương tự như hàng đợi trong đời sống hàng ngày (xếp hàng).</w:t>
      </w:r>
    </w:p>
    <w:p w:rsidR="00000000" w:rsidDel="00000000" w:rsidP="00000000" w:rsidRDefault="00000000" w:rsidRPr="00000000" w14:paraId="00000125">
      <w:pPr>
        <w:spacing w:line="240" w:lineRule="auto"/>
        <w:rPr>
          <w:sz w:val="24"/>
          <w:szCs w:val="24"/>
        </w:rPr>
      </w:pPr>
      <w:r w:rsidDel="00000000" w:rsidR="00000000" w:rsidRPr="00000000">
        <w:rPr>
          <w:sz w:val="24"/>
          <w:szCs w:val="24"/>
        </w:rPr>
        <w:drawing>
          <wp:inline distB="0" distT="0" distL="0" distR="0">
            <wp:extent cx="5731200" cy="1651000"/>
            <wp:effectExtent b="0" l="0" r="0" t="0"/>
            <wp:docPr descr="Cấu trúc dữ liệu hàng đợi (Queue)" id="32" name="image39.jpg"/>
            <a:graphic>
              <a:graphicData uri="http://schemas.openxmlformats.org/drawingml/2006/picture">
                <pic:pic>
                  <pic:nvPicPr>
                    <pic:cNvPr descr="Cấu trúc dữ liệu hàng đợi (Queue)" id="0" name="image39.jpg"/>
                    <pic:cNvPicPr preferRelativeResize="0"/>
                  </pic:nvPicPr>
                  <pic:blipFill>
                    <a:blip r:embed="rId49"/>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hd w:fill="ffffff" w:val="clear"/>
        <w:spacing w:after="240" w:line="240" w:lineRule="auto"/>
        <w:ind w:left="48" w:right="48" w:firstLine="0"/>
        <w:jc w:val="both"/>
        <w:rPr>
          <w:color w:val="333333"/>
          <w:sz w:val="24"/>
          <w:szCs w:val="24"/>
        </w:rPr>
      </w:pPr>
      <w:r w:rsidDel="00000000" w:rsidR="00000000" w:rsidRPr="00000000">
        <w:rPr>
          <w:color w:val="333333"/>
          <w:sz w:val="24"/>
          <w:szCs w:val="24"/>
          <w:rtl w:val="0"/>
        </w:rPr>
        <w:t xml:space="preserve">Khác với ngăn xếp, hàng đợi là mở ở cả hai đầu. Một đầu luôn luôn được sử dụng để chèn dữ liệu vào (hay còn gọi là sắp vào hàng) và đầu kia được sử dụng để xóa dữ liệu (rời hàng). Cấu trúc dữ liệu hàng đợi tuân theo phương pháp First-In-First-Out, tức là dữ liệu được nhập vào đầu tiên sẽ được truy cập đầu tiên.</w:t>
      </w:r>
    </w:p>
    <w:p w:rsidR="00000000" w:rsidDel="00000000" w:rsidP="00000000" w:rsidRDefault="00000000" w:rsidRPr="00000000" w14:paraId="00000127">
      <w:pPr>
        <w:shd w:fill="ffffff" w:val="clear"/>
        <w:spacing w:after="240" w:line="240" w:lineRule="auto"/>
        <w:ind w:left="48" w:right="48" w:firstLine="0"/>
        <w:jc w:val="both"/>
        <w:rPr>
          <w:color w:val="333333"/>
          <w:sz w:val="24"/>
          <w:szCs w:val="24"/>
        </w:rPr>
      </w:pPr>
      <w:r w:rsidDel="00000000" w:rsidR="00000000" w:rsidRPr="00000000">
        <w:rPr>
          <w:color w:val="333333"/>
          <w:sz w:val="24"/>
          <w:szCs w:val="24"/>
          <w:rtl w:val="0"/>
        </w:rPr>
        <w:t xml:space="preserve">Trong đời sống thực chúng ta có rất nhiều ví dụ về hàng đợi, chẳng hạn như hàng xe ô tô trên đường một chiều (đặc biệt là khi tắc xe), trong đó xe nào vào đầu tiên sẽ thoát ra đầu tiên. Một vài ví dụ khác là xếp hàng học sinh, xếp hàng mua vé, …</w:t>
      </w:r>
    </w:p>
    <w:p w:rsidR="00000000" w:rsidDel="00000000" w:rsidP="00000000" w:rsidRDefault="00000000" w:rsidRPr="00000000" w14:paraId="00000128">
      <w:pPr>
        <w:shd w:fill="ffffff" w:val="clear"/>
        <w:spacing w:after="280" w:before="280" w:line="240" w:lineRule="auto"/>
        <w:jc w:val="both"/>
        <w:rPr>
          <w:color w:val="244c5f"/>
          <w:sz w:val="24"/>
          <w:szCs w:val="24"/>
        </w:rPr>
      </w:pPr>
      <w:r w:rsidDel="00000000" w:rsidR="00000000" w:rsidRPr="00000000">
        <w:rPr>
          <w:color w:val="244c5f"/>
          <w:sz w:val="24"/>
          <w:szCs w:val="24"/>
          <w:rtl w:val="0"/>
        </w:rPr>
        <w:t xml:space="preserve">Các hoạt động cơ bản trên cấu trúc dữ liệu hàng đợi</w:t>
      </w:r>
    </w:p>
    <w:p w:rsidR="00000000" w:rsidDel="00000000" w:rsidP="00000000" w:rsidRDefault="00000000" w:rsidRPr="00000000" w14:paraId="00000129">
      <w:pPr>
        <w:shd w:fill="ffffff" w:val="clear"/>
        <w:spacing w:after="240" w:line="240" w:lineRule="auto"/>
        <w:ind w:left="48" w:right="48" w:firstLine="0"/>
        <w:jc w:val="both"/>
        <w:rPr>
          <w:color w:val="333333"/>
          <w:sz w:val="24"/>
          <w:szCs w:val="24"/>
        </w:rPr>
      </w:pPr>
      <w:r w:rsidDel="00000000" w:rsidR="00000000" w:rsidRPr="00000000">
        <w:rPr>
          <w:color w:val="333333"/>
          <w:sz w:val="24"/>
          <w:szCs w:val="24"/>
          <w:rtl w:val="0"/>
        </w:rPr>
        <w:t xml:space="preserve">Các hoạt động trên cấu trúc dữ liệu hàng đợi có thể liên quan tới việc khởi tạo hàng đợi, sử dụng dữ liệu trên hàng đợi và sau đó là xóa dữ liệu khỏi bộ nhớ. Danh sách dưới đây là một số hoạt động cơ bản có thể thực hiện trên cấu trúc dữ liệu hàng đợi:</w:t>
      </w:r>
    </w:p>
    <w:p w:rsidR="00000000" w:rsidDel="00000000" w:rsidP="00000000" w:rsidRDefault="00000000" w:rsidRPr="00000000" w14:paraId="0000012A">
      <w:pPr>
        <w:numPr>
          <w:ilvl w:val="0"/>
          <w:numId w:val="48"/>
        </w:numPr>
        <w:shd w:fill="ffffff" w:val="clear"/>
        <w:spacing w:after="240" w:line="240" w:lineRule="auto"/>
        <w:ind w:left="768" w:right="48" w:hanging="360"/>
        <w:jc w:val="both"/>
        <w:rPr>
          <w:color w:val="333333"/>
          <w:sz w:val="24"/>
          <w:szCs w:val="24"/>
        </w:rPr>
      </w:pPr>
      <w:r w:rsidDel="00000000" w:rsidR="00000000" w:rsidRPr="00000000">
        <w:rPr>
          <w:b w:val="1"/>
          <w:color w:val="333333"/>
          <w:sz w:val="24"/>
          <w:szCs w:val="24"/>
          <w:rtl w:val="0"/>
        </w:rPr>
        <w:t xml:space="preserve">Hoạt động enqueue()</w:t>
      </w:r>
      <w:r w:rsidDel="00000000" w:rsidR="00000000" w:rsidRPr="00000000">
        <w:rPr>
          <w:color w:val="333333"/>
          <w:sz w:val="24"/>
          <w:szCs w:val="24"/>
          <w:rtl w:val="0"/>
        </w:rPr>
        <w:t xml:space="preserve">: thêm (hay lưu trữ) một phần tử vào trong hàng đợi.</w:t>
      </w:r>
    </w:p>
    <w:p w:rsidR="00000000" w:rsidDel="00000000" w:rsidP="00000000" w:rsidRDefault="00000000" w:rsidRPr="00000000" w14:paraId="0000012B">
      <w:pPr>
        <w:numPr>
          <w:ilvl w:val="0"/>
          <w:numId w:val="48"/>
        </w:numPr>
        <w:shd w:fill="ffffff" w:val="clear"/>
        <w:spacing w:after="240" w:line="240" w:lineRule="auto"/>
        <w:ind w:left="768" w:right="48" w:hanging="360"/>
        <w:jc w:val="both"/>
        <w:rPr>
          <w:color w:val="333333"/>
          <w:sz w:val="24"/>
          <w:szCs w:val="24"/>
        </w:rPr>
      </w:pPr>
      <w:r w:rsidDel="00000000" w:rsidR="00000000" w:rsidRPr="00000000">
        <w:rPr>
          <w:b w:val="1"/>
          <w:color w:val="333333"/>
          <w:sz w:val="24"/>
          <w:szCs w:val="24"/>
          <w:rtl w:val="0"/>
        </w:rPr>
        <w:t xml:space="preserve">Hoạt động dequeue()</w:t>
      </w:r>
      <w:r w:rsidDel="00000000" w:rsidR="00000000" w:rsidRPr="00000000">
        <w:rPr>
          <w:color w:val="333333"/>
          <w:sz w:val="24"/>
          <w:szCs w:val="24"/>
          <w:rtl w:val="0"/>
        </w:rPr>
        <w:t xml:space="preserve">: xóa một phần tử từ hàng đợi.</w:t>
      </w:r>
    </w:p>
    <w:p w:rsidR="00000000" w:rsidDel="00000000" w:rsidP="00000000" w:rsidRDefault="00000000" w:rsidRPr="00000000" w14:paraId="0000012C">
      <w:pPr>
        <w:shd w:fill="ffffff" w:val="clear"/>
        <w:spacing w:after="240" w:line="240" w:lineRule="auto"/>
        <w:ind w:left="48" w:right="48" w:firstLine="0"/>
        <w:jc w:val="both"/>
        <w:rPr>
          <w:color w:val="333333"/>
          <w:sz w:val="24"/>
          <w:szCs w:val="24"/>
        </w:rPr>
      </w:pPr>
      <w:r w:rsidDel="00000000" w:rsidR="00000000" w:rsidRPr="00000000">
        <w:rPr>
          <w:color w:val="333333"/>
          <w:sz w:val="24"/>
          <w:szCs w:val="24"/>
          <w:rtl w:val="0"/>
        </w:rPr>
        <w:t xml:space="preserve">Để sử dụng hàng đợi một cách hiệu quả, chúng ta cũng cần kiểm tra trạng thái của hàng đợi. Để phục vụ cho mục đích này, dưới đây là một số tính năng hỗ trợ khác của hàng đợi:</w:t>
      </w:r>
    </w:p>
    <w:p w:rsidR="00000000" w:rsidDel="00000000" w:rsidP="00000000" w:rsidRDefault="00000000" w:rsidRPr="00000000" w14:paraId="0000012D">
      <w:pPr>
        <w:numPr>
          <w:ilvl w:val="0"/>
          <w:numId w:val="35"/>
        </w:numPr>
        <w:shd w:fill="ffffff" w:val="clear"/>
        <w:spacing w:after="240" w:line="240" w:lineRule="auto"/>
        <w:ind w:left="768" w:right="48" w:hanging="360"/>
        <w:jc w:val="both"/>
        <w:rPr>
          <w:color w:val="333333"/>
          <w:sz w:val="24"/>
          <w:szCs w:val="24"/>
        </w:rPr>
      </w:pPr>
      <w:r w:rsidDel="00000000" w:rsidR="00000000" w:rsidRPr="00000000">
        <w:rPr>
          <w:b w:val="1"/>
          <w:color w:val="333333"/>
          <w:sz w:val="24"/>
          <w:szCs w:val="24"/>
          <w:rtl w:val="0"/>
        </w:rPr>
        <w:t xml:space="preserve">Phương thức peek()</w:t>
      </w:r>
      <w:r w:rsidDel="00000000" w:rsidR="00000000" w:rsidRPr="00000000">
        <w:rPr>
          <w:color w:val="333333"/>
          <w:sz w:val="24"/>
          <w:szCs w:val="24"/>
          <w:rtl w:val="0"/>
        </w:rPr>
        <w:t xml:space="preserve">: lấy phần tử ở đầu hàng đợi, mà không xóa phần tử này.</w:t>
      </w:r>
    </w:p>
    <w:p w:rsidR="00000000" w:rsidDel="00000000" w:rsidP="00000000" w:rsidRDefault="00000000" w:rsidRPr="00000000" w14:paraId="0000012E">
      <w:pPr>
        <w:numPr>
          <w:ilvl w:val="0"/>
          <w:numId w:val="35"/>
        </w:numPr>
        <w:shd w:fill="ffffff" w:val="clear"/>
        <w:spacing w:after="240" w:line="240" w:lineRule="auto"/>
        <w:ind w:left="768" w:right="48" w:hanging="360"/>
        <w:jc w:val="both"/>
        <w:rPr>
          <w:color w:val="333333"/>
          <w:sz w:val="24"/>
          <w:szCs w:val="24"/>
        </w:rPr>
      </w:pPr>
      <w:r w:rsidDel="00000000" w:rsidR="00000000" w:rsidRPr="00000000">
        <w:rPr>
          <w:b w:val="1"/>
          <w:color w:val="333333"/>
          <w:sz w:val="24"/>
          <w:szCs w:val="24"/>
          <w:rtl w:val="0"/>
        </w:rPr>
        <w:t xml:space="preserve">Phương thức isFull()</w:t>
      </w:r>
      <w:r w:rsidDel="00000000" w:rsidR="00000000" w:rsidRPr="00000000">
        <w:rPr>
          <w:color w:val="333333"/>
          <w:sz w:val="24"/>
          <w:szCs w:val="24"/>
          <w:rtl w:val="0"/>
        </w:rPr>
        <w:t xml:space="preserve">: kiểm tra xem hàng đợi là đầy hay không.</w:t>
      </w:r>
    </w:p>
    <w:p w:rsidR="00000000" w:rsidDel="00000000" w:rsidP="00000000" w:rsidRDefault="00000000" w:rsidRPr="00000000" w14:paraId="0000012F">
      <w:pPr>
        <w:numPr>
          <w:ilvl w:val="0"/>
          <w:numId w:val="35"/>
        </w:numPr>
        <w:shd w:fill="ffffff" w:val="clear"/>
        <w:spacing w:after="240" w:line="240" w:lineRule="auto"/>
        <w:ind w:left="768" w:right="48" w:hanging="360"/>
        <w:jc w:val="both"/>
        <w:rPr>
          <w:color w:val="333333"/>
          <w:sz w:val="24"/>
          <w:szCs w:val="24"/>
        </w:rPr>
      </w:pPr>
      <w:r w:rsidDel="00000000" w:rsidR="00000000" w:rsidRPr="00000000">
        <w:rPr>
          <w:b w:val="1"/>
          <w:color w:val="333333"/>
          <w:sz w:val="24"/>
          <w:szCs w:val="24"/>
          <w:rtl w:val="0"/>
        </w:rPr>
        <w:t xml:space="preserve">Phương thức isEmpty()</w:t>
      </w:r>
      <w:r w:rsidDel="00000000" w:rsidR="00000000" w:rsidRPr="00000000">
        <w:rPr>
          <w:color w:val="333333"/>
          <w:sz w:val="24"/>
          <w:szCs w:val="24"/>
          <w:rtl w:val="0"/>
        </w:rPr>
        <w:t xml:space="preserve">: kiểm tra xem hàng đợi là trống hay hay không.</w:t>
      </w:r>
    </w:p>
    <w:p w:rsidR="00000000" w:rsidDel="00000000" w:rsidP="00000000" w:rsidRDefault="00000000" w:rsidRPr="00000000" w14:paraId="00000130">
      <w:pPr>
        <w:shd w:fill="ffffff" w:val="clear"/>
        <w:spacing w:after="240" w:line="240" w:lineRule="auto"/>
        <w:ind w:left="48" w:right="48" w:firstLine="0"/>
        <w:jc w:val="both"/>
        <w:rPr>
          <w:color w:val="333333"/>
          <w:sz w:val="24"/>
          <w:szCs w:val="24"/>
        </w:rPr>
      </w:pPr>
      <w:r w:rsidDel="00000000" w:rsidR="00000000" w:rsidRPr="00000000">
        <w:rPr>
          <w:color w:val="333333"/>
          <w:sz w:val="24"/>
          <w:szCs w:val="24"/>
          <w:rtl w:val="0"/>
        </w:rPr>
        <w:t xml:space="preserve">Trong cấu trúc dữ liệu hàng đợi, chúng ta luôn luôn: (1) dequeue (xóa) dữ liệu được trỏ bởi con trỏ </w:t>
      </w:r>
      <w:r w:rsidDel="00000000" w:rsidR="00000000" w:rsidRPr="00000000">
        <w:rPr>
          <w:b w:val="1"/>
          <w:color w:val="333333"/>
          <w:sz w:val="24"/>
          <w:szCs w:val="24"/>
          <w:rtl w:val="0"/>
        </w:rPr>
        <w:t xml:space="preserve">front</w:t>
      </w:r>
      <w:r w:rsidDel="00000000" w:rsidR="00000000" w:rsidRPr="00000000">
        <w:rPr>
          <w:color w:val="333333"/>
          <w:sz w:val="24"/>
          <w:szCs w:val="24"/>
          <w:rtl w:val="0"/>
        </w:rPr>
        <w:t xml:space="preserve"> và (2) enqueue (nhập) dữ liệu vào trong hàng đợi bởi sự giúp đỡ của con trỏ </w:t>
      </w:r>
      <w:r w:rsidDel="00000000" w:rsidR="00000000" w:rsidRPr="00000000">
        <w:rPr>
          <w:b w:val="1"/>
          <w:color w:val="333333"/>
          <w:sz w:val="24"/>
          <w:szCs w:val="24"/>
          <w:rtl w:val="0"/>
        </w:rPr>
        <w:t xml:space="preserve">rear</w:t>
      </w:r>
      <w:r w:rsidDel="00000000" w:rsidR="00000000" w:rsidRPr="00000000">
        <w:rPr>
          <w:color w:val="333333"/>
          <w:sz w:val="24"/>
          <w:szCs w:val="24"/>
          <w:rtl w:val="0"/>
        </w:rPr>
        <w:t xml:space="preserve">.</w:t>
      </w:r>
    </w:p>
    <w:p w:rsidR="00000000" w:rsidDel="00000000" w:rsidP="00000000" w:rsidRDefault="00000000" w:rsidRPr="00000000" w14:paraId="00000131">
      <w:pPr>
        <w:shd w:fill="ffffff" w:val="clear"/>
        <w:spacing w:after="240" w:line="240" w:lineRule="auto"/>
        <w:ind w:left="360" w:right="48" w:firstLine="0"/>
        <w:rPr>
          <w:color w:val="222222"/>
          <w:sz w:val="24"/>
          <w:szCs w:val="24"/>
          <w:highlight w:val="white"/>
        </w:rPr>
      </w:pPr>
      <w:r w:rsidDel="00000000" w:rsidR="00000000" w:rsidRPr="00000000">
        <w:rPr>
          <w:color w:val="222222"/>
          <w:sz w:val="24"/>
          <w:szCs w:val="24"/>
          <w:highlight w:val="white"/>
          <w:rtl w:val="0"/>
        </w:rPr>
        <w:t xml:space="preserve"> Có nhiều bạn sẽ thắc mắc cái cấu trúc dữ liệu này ứng dụng trong các bài toán thế nào? Loại cấu trúc này sẽ áp dụng vào các bài toán cần có tính logic thứ tự. Ví dụ như việc xử lý các tiến trình của máy tính. Hoặc quản lý các hóa đơn đặt hàng . .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pStyle w:val="Heading1"/>
        <w:rPr/>
      </w:pPr>
      <w:bookmarkStart w:colFirst="0" w:colLast="0" w:name="_yd38gj7qginj" w:id="19"/>
      <w:bookmarkEnd w:id="19"/>
      <w:r w:rsidDel="00000000" w:rsidR="00000000" w:rsidRPr="00000000">
        <w:rPr>
          <w:rtl w:val="0"/>
        </w:rPr>
        <w:t xml:space="preserve">DUYỆT CÂY TRƯỚC ĐẾN SAU VÀ SAU ĐẾN TRƯỚC</w:t>
      </w:r>
    </w:p>
    <w:p w:rsidR="00000000" w:rsidDel="00000000" w:rsidP="00000000" w:rsidRDefault="00000000" w:rsidRPr="00000000" w14:paraId="00000134">
      <w:pPr>
        <w:shd w:fill="ffffff" w:val="clear"/>
        <w:spacing w:after="225" w:line="240" w:lineRule="auto"/>
        <w:rPr>
          <w:color w:val="333333"/>
          <w:sz w:val="24"/>
          <w:szCs w:val="24"/>
        </w:rPr>
      </w:pPr>
      <w:r w:rsidDel="00000000" w:rsidR="00000000" w:rsidRPr="00000000">
        <w:rPr>
          <w:color w:val="333333"/>
          <w:sz w:val="24"/>
          <w:szCs w:val="24"/>
          <w:rtl w:val="0"/>
        </w:rPr>
        <w:t xml:space="preserve">Duyệt cây là một tiến trình để truy cập tất cả các nút của một cây và cũng có thể in các giá trị của các nút này. Bởi vì tất cả các nút được kết nối thông qua các cạnh (hoặc các link), nên chúng ta luôn luôn bắt đầu truy cập từ nút gốc. Do đó, chúng ta không thể truy cập ngẫu nhiên bất kỳ nút nào trong cây. Có ba phương thức mà chúng ta có thể sử dụng để duyệt một cây:</w:t>
      </w:r>
    </w:p>
    <w:p w:rsidR="00000000" w:rsidDel="00000000" w:rsidP="00000000" w:rsidRDefault="00000000" w:rsidRPr="00000000" w14:paraId="00000135">
      <w:pPr>
        <w:numPr>
          <w:ilvl w:val="0"/>
          <w:numId w:val="26"/>
        </w:numPr>
        <w:shd w:fill="ffffff" w:val="clear"/>
        <w:spacing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Duyệt tiền thứ tự (Pre-order Traversal)</w:t>
      </w:r>
    </w:p>
    <w:p w:rsidR="00000000" w:rsidDel="00000000" w:rsidP="00000000" w:rsidRDefault="00000000" w:rsidRPr="00000000" w14:paraId="00000136">
      <w:pPr>
        <w:numPr>
          <w:ilvl w:val="0"/>
          <w:numId w:val="26"/>
        </w:numPr>
        <w:shd w:fill="ffffff" w:val="clear"/>
        <w:spacing w:after="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Duyệt hậu thứ tự (Post-order Traversal)</w:t>
      </w:r>
    </w:p>
    <w:p w:rsidR="00000000" w:rsidDel="00000000" w:rsidP="00000000" w:rsidRDefault="00000000" w:rsidRPr="00000000" w14:paraId="00000137">
      <w:pPr>
        <w:shd w:fill="ffffff" w:val="clear"/>
        <w:spacing w:after="225" w:line="240" w:lineRule="auto"/>
        <w:rPr>
          <w:color w:val="333333"/>
          <w:sz w:val="24"/>
          <w:szCs w:val="24"/>
        </w:rPr>
      </w:pPr>
      <w:r w:rsidDel="00000000" w:rsidR="00000000" w:rsidRPr="00000000">
        <w:rPr>
          <w:color w:val="333333"/>
          <w:sz w:val="24"/>
          <w:szCs w:val="24"/>
          <w:rtl w:val="0"/>
        </w:rPr>
        <w:t xml:space="preserve">Nói chung, chúng ta duyệt một cây để tìm kiếm hay là để xác định vị trí phần tử hoặc khóa đã cho trong cây hoặc là để in tất cả giá trị mà cây đó chứa</w:t>
      </w:r>
    </w:p>
    <w:p w:rsidR="00000000" w:rsidDel="00000000" w:rsidP="00000000" w:rsidRDefault="00000000" w:rsidRPr="00000000" w14:paraId="00000138">
      <w:pPr>
        <w:shd w:fill="ffffff" w:val="clear"/>
        <w:spacing w:after="225" w:line="240" w:lineRule="auto"/>
        <w:rPr>
          <w:color w:val="333333"/>
          <w:sz w:val="24"/>
          <w:szCs w:val="24"/>
        </w:rPr>
      </w:pPr>
      <w:r w:rsidDel="00000000" w:rsidR="00000000" w:rsidRPr="00000000">
        <w:rPr>
          <w:color w:val="333333"/>
          <w:sz w:val="24"/>
          <w:szCs w:val="24"/>
          <w:rtl w:val="0"/>
        </w:rPr>
        <w:t xml:space="preserve">Cơ chế:</w:t>
      </w:r>
    </w:p>
    <w:p w:rsidR="00000000" w:rsidDel="00000000" w:rsidP="00000000" w:rsidRDefault="00000000" w:rsidRPr="00000000" w14:paraId="00000139">
      <w:pPr>
        <w:shd w:fill="ffffff" w:val="clear"/>
        <w:tabs>
          <w:tab w:val="left" w:pos="360"/>
        </w:tabs>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 Giải thuật cho cách duyệt tiền thứ tự  ( duyệt cây trước đến sau)</w:t>
      </w:r>
    </w:p>
    <w:p w:rsidR="00000000" w:rsidDel="00000000" w:rsidP="00000000" w:rsidRDefault="00000000" w:rsidRPr="00000000" w14:paraId="0000013A">
      <w:pPr>
        <w:shd w:fill="ffffff" w:val="clear"/>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Duyệt cho tới khi tất cả các nút đều được duyệt:</w:t>
      </w:r>
    </w:p>
    <w:p w:rsidR="00000000" w:rsidDel="00000000" w:rsidP="00000000" w:rsidRDefault="00000000" w:rsidRPr="00000000" w14:paraId="0000013B">
      <w:pPr>
        <w:shd w:fill="ffffff" w:val="clear"/>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Bước 1: Truy cập nút gốc</w:t>
      </w:r>
    </w:p>
    <w:p w:rsidR="00000000" w:rsidDel="00000000" w:rsidP="00000000" w:rsidRDefault="00000000" w:rsidRPr="00000000" w14:paraId="0000013C">
      <w:pPr>
        <w:shd w:fill="ffffff" w:val="clear"/>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Bước 2: Duyệt các cây con bên trái một cách đệ qui</w:t>
      </w:r>
    </w:p>
    <w:p w:rsidR="00000000" w:rsidDel="00000000" w:rsidP="00000000" w:rsidRDefault="00000000" w:rsidRPr="00000000" w14:paraId="0000013D">
      <w:pPr>
        <w:shd w:fill="ffffff" w:val="clear"/>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Bước 3: Duyệt các cây con bên phải một cách đệ qui</w:t>
      </w:r>
    </w:p>
    <w:p w:rsidR="00000000" w:rsidDel="00000000" w:rsidP="00000000" w:rsidRDefault="00000000" w:rsidRPr="00000000" w14:paraId="0000013E">
      <w:pPr>
        <w:shd w:fill="ffffff" w:val="clear"/>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 Giải thuật cho cách duyệt hậu thứ tự ( duyệt cây sau đến trước)</w:t>
      </w:r>
    </w:p>
    <w:p w:rsidR="00000000" w:rsidDel="00000000" w:rsidP="00000000" w:rsidRDefault="00000000" w:rsidRPr="00000000" w14:paraId="0000013F">
      <w:pPr>
        <w:shd w:fill="ffffff" w:val="clear"/>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Duyệt cho tới khi tất cả các nút đều được duyệt:</w:t>
      </w:r>
    </w:p>
    <w:p w:rsidR="00000000" w:rsidDel="00000000" w:rsidP="00000000" w:rsidRDefault="00000000" w:rsidRPr="00000000" w14:paraId="00000140">
      <w:pPr>
        <w:shd w:fill="ffffff" w:val="clear"/>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Bước 1: Duyệt các cây con bên trái một cách đệ qui</w:t>
      </w:r>
    </w:p>
    <w:p w:rsidR="00000000" w:rsidDel="00000000" w:rsidP="00000000" w:rsidRDefault="00000000" w:rsidRPr="00000000" w14:paraId="00000141">
      <w:pPr>
        <w:shd w:fill="ffffff" w:val="clear"/>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Bước 2: Duyệt các cây con bên phải một cách đệ qui</w:t>
      </w:r>
    </w:p>
    <w:p w:rsidR="00000000" w:rsidDel="00000000" w:rsidP="00000000" w:rsidRDefault="00000000" w:rsidRPr="00000000" w14:paraId="00000142">
      <w:pPr>
        <w:shd w:fill="ffffff" w:val="clear"/>
        <w:spacing w:after="240" w:line="240" w:lineRule="auto"/>
        <w:ind w:right="48"/>
        <w:rPr>
          <w:color w:val="222222"/>
          <w:sz w:val="24"/>
          <w:szCs w:val="24"/>
          <w:highlight w:val="white"/>
        </w:rPr>
      </w:pPr>
      <w:r w:rsidDel="00000000" w:rsidR="00000000" w:rsidRPr="00000000">
        <w:rPr>
          <w:color w:val="222222"/>
          <w:sz w:val="24"/>
          <w:szCs w:val="24"/>
          <w:highlight w:val="white"/>
          <w:rtl w:val="0"/>
        </w:rPr>
        <w:t xml:space="preserve">Bước 3: Truy cập nút gốc.</w:t>
      </w:r>
    </w:p>
    <w:p w:rsidR="00000000" w:rsidDel="00000000" w:rsidP="00000000" w:rsidRDefault="00000000" w:rsidRPr="00000000" w14:paraId="00000143">
      <w:pPr>
        <w:pStyle w:val="Heading1"/>
        <w:rPr>
          <w:sz w:val="24"/>
          <w:szCs w:val="24"/>
        </w:rPr>
      </w:pPr>
      <w:bookmarkStart w:colFirst="0" w:colLast="0" w:name="_ue8z2jgrp5ni" w:id="20"/>
      <w:bookmarkEnd w:id="20"/>
      <w:r w:rsidDel="00000000" w:rsidR="00000000" w:rsidRPr="00000000">
        <w:rPr>
          <w:rtl w:val="0"/>
        </w:rPr>
      </w:r>
    </w:p>
    <w:p w:rsidR="00000000" w:rsidDel="00000000" w:rsidP="00000000" w:rsidRDefault="00000000" w:rsidRPr="00000000" w14:paraId="00000144">
      <w:pPr>
        <w:pStyle w:val="Heading1"/>
        <w:rPr/>
      </w:pPr>
      <w:bookmarkStart w:colFirst="0" w:colLast="0" w:name="_iqp2gkdgyztk" w:id="21"/>
      <w:bookmarkEnd w:id="21"/>
      <w:r w:rsidDel="00000000" w:rsidR="00000000" w:rsidRPr="00000000">
        <w:rPr>
          <w:rtl w:val="0"/>
        </w:rPr>
        <w:t xml:space="preserve">ĐỒ THỊ VÔ HƯỚNG</w:t>
      </w:r>
    </w:p>
    <w:p w:rsidR="00000000" w:rsidDel="00000000" w:rsidP="00000000" w:rsidRDefault="00000000" w:rsidRPr="00000000" w14:paraId="00000145">
      <w:pPr>
        <w:shd w:fill="ffffff" w:val="clear"/>
        <w:spacing w:after="120" w:before="120" w:line="240" w:lineRule="auto"/>
        <w:rPr>
          <w:color w:val="202122"/>
          <w:sz w:val="24"/>
          <w:szCs w:val="24"/>
        </w:rPr>
      </w:pPr>
      <w:r w:rsidDel="00000000" w:rsidR="00000000" w:rsidRPr="00000000">
        <w:rPr>
          <w:b w:val="1"/>
          <w:color w:val="202122"/>
          <w:sz w:val="24"/>
          <w:szCs w:val="24"/>
          <w:rtl w:val="0"/>
        </w:rPr>
        <w:t xml:space="preserve">Đồ thị vô hướng</w:t>
      </w:r>
      <w:r w:rsidDel="00000000" w:rsidR="00000000" w:rsidRPr="00000000">
        <w:rPr>
          <w:color w:val="202122"/>
          <w:sz w:val="24"/>
          <w:szCs w:val="24"/>
          <w:rtl w:val="0"/>
        </w:rPr>
        <w:t xml:space="preserve"> hoặc </w:t>
      </w:r>
      <w:r w:rsidDel="00000000" w:rsidR="00000000" w:rsidRPr="00000000">
        <w:rPr>
          <w:b w:val="1"/>
          <w:color w:val="202122"/>
          <w:sz w:val="24"/>
          <w:szCs w:val="24"/>
          <w:rtl w:val="0"/>
        </w:rPr>
        <w:t xml:space="preserve">đồ thị</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G</w:t>
      </w:r>
      <w:r w:rsidDel="00000000" w:rsidR="00000000" w:rsidRPr="00000000">
        <w:rPr>
          <w:color w:val="202122"/>
          <w:sz w:val="24"/>
          <w:szCs w:val="24"/>
          <w:rtl w:val="0"/>
        </w:rPr>
        <w:t xml:space="preserve"> là một </w:t>
      </w:r>
      <w:hyperlink r:id="rId50">
        <w:r w:rsidDel="00000000" w:rsidR="00000000" w:rsidRPr="00000000">
          <w:rPr>
            <w:color w:val="ba0000"/>
            <w:sz w:val="24"/>
            <w:szCs w:val="24"/>
            <w:rtl w:val="0"/>
          </w:rPr>
          <w:t xml:space="preserve">cặp không có thứ tự</w:t>
        </w:r>
      </w:hyperlink>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(unordered pair)</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G</w:t>
      </w:r>
      <w:r w:rsidDel="00000000" w:rsidR="00000000" w:rsidRPr="00000000">
        <w:rPr>
          <w:color w:val="202122"/>
          <w:sz w:val="24"/>
          <w:szCs w:val="24"/>
          <w:rtl w:val="0"/>
        </w:rPr>
        <w:t xml:space="preserve">:=(</w:t>
      </w:r>
      <w:r w:rsidDel="00000000" w:rsidR="00000000" w:rsidRPr="00000000">
        <w:rPr>
          <w:i w:val="1"/>
          <w:color w:val="202122"/>
          <w:sz w:val="24"/>
          <w:szCs w:val="24"/>
          <w:rtl w:val="0"/>
        </w:rPr>
        <w:t xml:space="preserve">V</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E</w:t>
      </w:r>
      <w:r w:rsidDel="00000000" w:rsidR="00000000" w:rsidRPr="00000000">
        <w:rPr>
          <w:color w:val="202122"/>
          <w:sz w:val="24"/>
          <w:szCs w:val="24"/>
          <w:rtl w:val="0"/>
        </w:rPr>
        <w:t xml:space="preserve">), trong đó</w:t>
      </w:r>
    </w:p>
    <w:p w:rsidR="00000000" w:rsidDel="00000000" w:rsidP="00000000" w:rsidRDefault="00000000" w:rsidRPr="00000000" w14:paraId="00000146">
      <w:pPr>
        <w:numPr>
          <w:ilvl w:val="0"/>
          <w:numId w:val="30"/>
        </w:numPr>
        <w:shd w:fill="ffffff" w:val="clear"/>
        <w:spacing w:after="24" w:before="280" w:line="240" w:lineRule="auto"/>
        <w:ind w:left="384" w:hanging="360"/>
        <w:rPr>
          <w:color w:val="202122"/>
          <w:sz w:val="24"/>
          <w:szCs w:val="24"/>
        </w:rPr>
      </w:pPr>
      <w:r w:rsidDel="00000000" w:rsidR="00000000" w:rsidRPr="00000000">
        <w:rPr>
          <w:i w:val="1"/>
          <w:color w:val="202122"/>
          <w:sz w:val="24"/>
          <w:szCs w:val="24"/>
          <w:rtl w:val="0"/>
        </w:rPr>
        <w:t xml:space="preserve">V</w:t>
      </w:r>
      <w:r w:rsidDel="00000000" w:rsidR="00000000" w:rsidRPr="00000000">
        <w:rPr>
          <w:color w:val="202122"/>
          <w:sz w:val="24"/>
          <w:szCs w:val="24"/>
          <w:rtl w:val="0"/>
        </w:rPr>
        <w:t xml:space="preserve">, </w:t>
      </w:r>
      <w:hyperlink r:id="rId51">
        <w:r w:rsidDel="00000000" w:rsidR="00000000" w:rsidRPr="00000000">
          <w:rPr>
            <w:color w:val="0645ad"/>
            <w:sz w:val="24"/>
            <w:szCs w:val="24"/>
            <w:rtl w:val="0"/>
          </w:rPr>
          <w:t xml:space="preserve">tập</w:t>
        </w:r>
      </w:hyperlink>
      <w:r w:rsidDel="00000000" w:rsidR="00000000" w:rsidRPr="00000000">
        <w:rPr>
          <w:color w:val="202122"/>
          <w:sz w:val="24"/>
          <w:szCs w:val="24"/>
          <w:rtl w:val="0"/>
        </w:rPr>
        <w:t xml:space="preserve"> các </w:t>
      </w:r>
      <w:r w:rsidDel="00000000" w:rsidR="00000000" w:rsidRPr="00000000">
        <w:rPr>
          <w:b w:val="1"/>
          <w:color w:val="202122"/>
          <w:sz w:val="24"/>
          <w:szCs w:val="24"/>
          <w:rtl w:val="0"/>
        </w:rPr>
        <w:t xml:space="preserve">đỉnh</w:t>
      </w:r>
      <w:r w:rsidDel="00000000" w:rsidR="00000000" w:rsidRPr="00000000">
        <w:rPr>
          <w:color w:val="202122"/>
          <w:sz w:val="24"/>
          <w:szCs w:val="24"/>
          <w:rtl w:val="0"/>
        </w:rPr>
        <w:t xml:space="preserve"> hoặc </w:t>
      </w:r>
      <w:r w:rsidDel="00000000" w:rsidR="00000000" w:rsidRPr="00000000">
        <w:rPr>
          <w:b w:val="1"/>
          <w:color w:val="202122"/>
          <w:sz w:val="24"/>
          <w:szCs w:val="24"/>
          <w:rtl w:val="0"/>
        </w:rPr>
        <w:t xml:space="preserve">nút</w:t>
      </w:r>
      <w:r w:rsidDel="00000000" w:rsidR="00000000" w:rsidRPr="00000000">
        <w:rPr>
          <w:color w:val="202122"/>
          <w:sz w:val="24"/>
          <w:szCs w:val="24"/>
          <w:rtl w:val="0"/>
        </w:rPr>
        <w:t xml:space="preserve">,</w:t>
      </w:r>
    </w:p>
    <w:p w:rsidR="00000000" w:rsidDel="00000000" w:rsidP="00000000" w:rsidRDefault="00000000" w:rsidRPr="00000000" w14:paraId="00000147">
      <w:pPr>
        <w:numPr>
          <w:ilvl w:val="0"/>
          <w:numId w:val="30"/>
        </w:numPr>
        <w:shd w:fill="ffffff" w:val="clear"/>
        <w:spacing w:after="24" w:line="240" w:lineRule="auto"/>
        <w:ind w:left="384" w:hanging="360"/>
        <w:rPr>
          <w:color w:val="202122"/>
          <w:sz w:val="24"/>
          <w:szCs w:val="24"/>
        </w:rPr>
      </w:pPr>
      <w:r w:rsidDel="00000000" w:rsidR="00000000" w:rsidRPr="00000000">
        <w:rPr>
          <w:i w:val="1"/>
          <w:color w:val="202122"/>
          <w:sz w:val="24"/>
          <w:szCs w:val="24"/>
          <w:rtl w:val="0"/>
        </w:rPr>
        <w:t xml:space="preserve">E</w:t>
      </w:r>
      <w:r w:rsidDel="00000000" w:rsidR="00000000" w:rsidRPr="00000000">
        <w:rPr>
          <w:color w:val="202122"/>
          <w:sz w:val="24"/>
          <w:szCs w:val="24"/>
          <w:rtl w:val="0"/>
        </w:rPr>
        <w:t xml:space="preserve">, tập các cặp không thứ tự chứa các đỉnh phân biệt, được gọi là </w:t>
      </w:r>
      <w:r w:rsidDel="00000000" w:rsidR="00000000" w:rsidRPr="00000000">
        <w:rPr>
          <w:b w:val="1"/>
          <w:color w:val="202122"/>
          <w:sz w:val="24"/>
          <w:szCs w:val="24"/>
          <w:rtl w:val="0"/>
        </w:rPr>
        <w:t xml:space="preserve">cạnh</w:t>
      </w:r>
      <w:r w:rsidDel="00000000" w:rsidR="00000000" w:rsidRPr="00000000">
        <w:rPr>
          <w:color w:val="202122"/>
          <w:sz w:val="24"/>
          <w:szCs w:val="24"/>
          <w:rtl w:val="0"/>
        </w:rPr>
        <w:t xml:space="preserve">. Hai đỉnh thuộc một cạnh được gọi là các </w:t>
      </w:r>
      <w:r w:rsidDel="00000000" w:rsidR="00000000" w:rsidRPr="00000000">
        <w:rPr>
          <w:b w:val="1"/>
          <w:color w:val="202122"/>
          <w:sz w:val="24"/>
          <w:szCs w:val="24"/>
          <w:rtl w:val="0"/>
        </w:rPr>
        <w:t xml:space="preserve">đỉnh</w:t>
      </w:r>
      <w:r w:rsidDel="00000000" w:rsidR="00000000" w:rsidRPr="00000000">
        <w:rPr>
          <w:color w:val="202122"/>
          <w:sz w:val="24"/>
          <w:szCs w:val="24"/>
          <w:rtl w:val="0"/>
        </w:rPr>
        <w:t xml:space="preserve"> đầu cuối của cạnh đó.</w:t>
      </w:r>
    </w:p>
    <w:p w:rsidR="00000000" w:rsidDel="00000000" w:rsidP="00000000" w:rsidRDefault="00000000" w:rsidRPr="00000000" w14:paraId="00000148">
      <w:pPr>
        <w:shd w:fill="ffffff" w:val="clear"/>
        <w:spacing w:after="120" w:before="120" w:line="240" w:lineRule="auto"/>
        <w:rPr>
          <w:color w:val="202122"/>
          <w:sz w:val="24"/>
          <w:szCs w:val="24"/>
        </w:rPr>
      </w:pPr>
      <w:r w:rsidDel="00000000" w:rsidR="00000000" w:rsidRPr="00000000">
        <w:rPr>
          <w:color w:val="202122"/>
          <w:sz w:val="24"/>
          <w:szCs w:val="24"/>
          <w:rtl w:val="0"/>
        </w:rPr>
        <w:t xml:space="preserve">Trong nhiều tài liệu, tập các cạnh bao gồm cả các cặp đỉnh không phân biệt, các cạnh này được gọi là các khuyên. </w:t>
      </w:r>
      <w:r w:rsidDel="00000000" w:rsidR="00000000" w:rsidRPr="00000000">
        <w:rPr>
          <w:i w:val="1"/>
          <w:color w:val="202122"/>
          <w:sz w:val="24"/>
          <w:szCs w:val="24"/>
          <w:rtl w:val="0"/>
        </w:rPr>
        <w:t xml:space="preserve">V</w:t>
      </w:r>
      <w:r w:rsidDel="00000000" w:rsidR="00000000" w:rsidRPr="00000000">
        <w:rPr>
          <w:color w:val="202122"/>
          <w:sz w:val="24"/>
          <w:szCs w:val="24"/>
          <w:rtl w:val="0"/>
        </w:rPr>
        <w:t xml:space="preserve"> (và </w:t>
      </w:r>
      <w:r w:rsidDel="00000000" w:rsidR="00000000" w:rsidRPr="00000000">
        <w:rPr>
          <w:i w:val="1"/>
          <w:color w:val="202122"/>
          <w:sz w:val="24"/>
          <w:szCs w:val="24"/>
          <w:rtl w:val="0"/>
        </w:rPr>
        <w:t xml:space="preserve">E</w:t>
      </w:r>
      <w:r w:rsidDel="00000000" w:rsidR="00000000" w:rsidRPr="00000000">
        <w:rPr>
          <w:color w:val="202122"/>
          <w:sz w:val="24"/>
          <w:szCs w:val="24"/>
          <w:rtl w:val="0"/>
        </w:rPr>
        <w:t xml:space="preserve">) thường là các tập hữu hạn, phần lớn các kết quả nghiên cứu đã biết không đúng (hoặc khác) khi áp dụng cho </w:t>
      </w:r>
      <w:r w:rsidDel="00000000" w:rsidR="00000000" w:rsidRPr="00000000">
        <w:rPr>
          <w:b w:val="1"/>
          <w:color w:val="202122"/>
          <w:sz w:val="24"/>
          <w:szCs w:val="24"/>
          <w:rtl w:val="0"/>
        </w:rPr>
        <w:t xml:space="preserve">đồ thị vô hạn</w:t>
      </w:r>
      <w:r w:rsidDel="00000000" w:rsidR="00000000" w:rsidRPr="00000000">
        <w:rPr>
          <w:color w:val="202122"/>
          <w:sz w:val="24"/>
          <w:szCs w:val="24"/>
          <w:rtl w:val="0"/>
        </w:rPr>
        <w:t xml:space="preserve"> (infinite graph) vì nhiều luận cứ không dùng được trong trường hợp vô hạn.</w:t>
      </w:r>
    </w:p>
    <w:p w:rsidR="00000000" w:rsidDel="00000000" w:rsidP="00000000" w:rsidRDefault="00000000" w:rsidRPr="00000000" w14:paraId="00000149">
      <w:pPr>
        <w:shd w:fill="ffffff" w:val="clear"/>
        <w:spacing w:after="120" w:before="120" w:line="240" w:lineRule="auto"/>
        <w:rPr>
          <w:color w:val="202122"/>
          <w:sz w:val="24"/>
          <w:szCs w:val="24"/>
        </w:rPr>
      </w:pPr>
      <w:r w:rsidDel="00000000" w:rsidR="00000000" w:rsidRPr="00000000">
        <w:rPr>
          <w:color w:val="202122"/>
          <w:sz w:val="24"/>
          <w:szCs w:val="24"/>
          <w:rtl w:val="0"/>
        </w:rPr>
        <w:t xml:space="preserve">Code Python</w:t>
      </w:r>
      <w:r w:rsidDel="00000000" w:rsidR="00000000" w:rsidRPr="00000000">
        <w:rPr>
          <w:color w:val="202122"/>
          <w:sz w:val="24"/>
          <w:szCs w:val="24"/>
        </w:rPr>
        <w:drawing>
          <wp:inline distB="114300" distT="114300" distL="114300" distR="114300">
            <wp:extent cx="5731200" cy="448310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hd w:fill="ffffff" w:val="clear"/>
        <w:spacing w:after="120" w:before="120" w:line="240" w:lineRule="auto"/>
        <w:rPr>
          <w:color w:val="202122"/>
          <w:sz w:val="24"/>
          <w:szCs w:val="24"/>
        </w:rPr>
      </w:pPr>
      <w:r w:rsidDel="00000000" w:rsidR="00000000" w:rsidRPr="00000000">
        <w:rPr>
          <w:color w:val="202122"/>
          <w:sz w:val="24"/>
          <w:szCs w:val="24"/>
          <w:rtl w:val="0"/>
        </w:rPr>
        <w:t xml:space="preserve">Kết quả</w:t>
      </w:r>
    </w:p>
    <w:p w:rsidR="00000000" w:rsidDel="00000000" w:rsidP="00000000" w:rsidRDefault="00000000" w:rsidRPr="00000000" w14:paraId="0000014B">
      <w:pPr>
        <w:shd w:fill="ffffff" w:val="clear"/>
        <w:spacing w:after="120" w:before="120" w:line="240" w:lineRule="auto"/>
        <w:rPr>
          <w:color w:val="202122"/>
          <w:sz w:val="24"/>
          <w:szCs w:val="24"/>
        </w:rPr>
      </w:pPr>
      <w:r w:rsidDel="00000000" w:rsidR="00000000" w:rsidRPr="00000000">
        <w:rPr>
          <w:color w:val="202122"/>
          <w:sz w:val="24"/>
          <w:szCs w:val="24"/>
        </w:rPr>
        <w:drawing>
          <wp:inline distB="114300" distT="114300" distL="114300" distR="114300">
            <wp:extent cx="5095875" cy="6029325"/>
            <wp:effectExtent b="0" l="0" r="0" t="0"/>
            <wp:docPr id="37" name="image37.png"/>
            <a:graphic>
              <a:graphicData uri="http://schemas.openxmlformats.org/drawingml/2006/picture">
                <pic:pic>
                  <pic:nvPicPr>
                    <pic:cNvPr id="0" name="image37.png"/>
                    <pic:cNvPicPr preferRelativeResize="0"/>
                  </pic:nvPicPr>
                  <pic:blipFill>
                    <a:blip r:embed="rId53"/>
                    <a:srcRect b="0" l="0" r="0" t="0"/>
                    <a:stretch>
                      <a:fillRect/>
                    </a:stretch>
                  </pic:blipFill>
                  <pic:spPr>
                    <a:xfrm>
                      <a:off x="0" y="0"/>
                      <a:ext cx="5095875"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hd w:fill="ffffff" w:val="clear"/>
        <w:spacing w:after="120" w:before="120" w:line="240" w:lineRule="auto"/>
        <w:rPr>
          <w:color w:val="202122"/>
          <w:sz w:val="24"/>
          <w:szCs w:val="24"/>
        </w:rPr>
      </w:pPr>
      <w:r w:rsidDel="00000000" w:rsidR="00000000" w:rsidRPr="00000000">
        <w:rPr>
          <w:color w:val="202122"/>
          <w:sz w:val="24"/>
          <w:szCs w:val="24"/>
          <w:rtl w:val="0"/>
        </w:rPr>
        <w:t xml:space="preserve">Code R</w:t>
      </w:r>
    </w:p>
    <w:p w:rsidR="00000000" w:rsidDel="00000000" w:rsidP="00000000" w:rsidRDefault="00000000" w:rsidRPr="00000000" w14:paraId="0000014D">
      <w:pPr>
        <w:shd w:fill="ffffff" w:val="clear"/>
        <w:spacing w:after="120" w:before="120" w:line="240" w:lineRule="auto"/>
        <w:rPr>
          <w:color w:val="202122"/>
          <w:sz w:val="24"/>
          <w:szCs w:val="24"/>
        </w:rPr>
      </w:pPr>
      <w:r w:rsidDel="00000000" w:rsidR="00000000" w:rsidRPr="00000000">
        <w:rPr>
          <w:color w:val="202122"/>
          <w:sz w:val="24"/>
          <w:szCs w:val="24"/>
        </w:rPr>
        <w:drawing>
          <wp:inline distB="114300" distT="114300" distL="114300" distR="114300">
            <wp:extent cx="5731200" cy="1282700"/>
            <wp:effectExtent b="0" l="0" r="0" t="0"/>
            <wp:docPr id="15" name="image4.png"/>
            <a:graphic>
              <a:graphicData uri="http://schemas.openxmlformats.org/drawingml/2006/picture">
                <pic:pic>
                  <pic:nvPicPr>
                    <pic:cNvPr id="0" name="image4.png"/>
                    <pic:cNvPicPr preferRelativeResize="0"/>
                  </pic:nvPicPr>
                  <pic:blipFill>
                    <a:blip r:embed="rId54"/>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hd w:fill="ffffff" w:val="clear"/>
        <w:spacing w:after="120" w:before="120" w:line="240" w:lineRule="auto"/>
        <w:rPr>
          <w:color w:val="202122"/>
          <w:sz w:val="24"/>
          <w:szCs w:val="24"/>
        </w:rPr>
      </w:pPr>
      <w:r w:rsidDel="00000000" w:rsidR="00000000" w:rsidRPr="00000000">
        <w:rPr>
          <w:color w:val="202122"/>
          <w:sz w:val="24"/>
          <w:szCs w:val="24"/>
          <w:rtl w:val="0"/>
        </w:rPr>
        <w:t xml:space="preserve">Kết quả</w:t>
      </w:r>
    </w:p>
    <w:p w:rsidR="00000000" w:rsidDel="00000000" w:rsidP="00000000" w:rsidRDefault="00000000" w:rsidRPr="00000000" w14:paraId="0000014F">
      <w:pPr>
        <w:shd w:fill="ffffff" w:val="clear"/>
        <w:spacing w:after="120" w:before="120" w:line="240" w:lineRule="auto"/>
        <w:rPr>
          <w:color w:val="202122"/>
          <w:sz w:val="24"/>
          <w:szCs w:val="24"/>
        </w:rPr>
      </w:pPr>
      <w:r w:rsidDel="00000000" w:rsidR="00000000" w:rsidRPr="00000000">
        <w:rPr>
          <w:color w:val="202122"/>
          <w:sz w:val="24"/>
          <w:szCs w:val="24"/>
        </w:rPr>
        <w:drawing>
          <wp:inline distB="114300" distT="114300" distL="114300" distR="114300">
            <wp:extent cx="4067175" cy="4371975"/>
            <wp:effectExtent b="0" l="0" r="0" t="0"/>
            <wp:docPr id="12"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40671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hd w:fill="ffffff" w:val="clear"/>
        <w:spacing w:after="120" w:before="120" w:line="240" w:lineRule="auto"/>
        <w:rPr>
          <w:color w:val="202122"/>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pStyle w:val="Heading1"/>
        <w:rPr>
          <w:sz w:val="24"/>
          <w:szCs w:val="24"/>
        </w:rPr>
      </w:pPr>
      <w:bookmarkStart w:colFirst="0" w:colLast="0" w:name="_qhy6yxpewroh" w:id="22"/>
      <w:bookmarkEnd w:id="22"/>
      <w:r w:rsidDel="00000000" w:rsidR="00000000" w:rsidRPr="00000000">
        <w:rPr>
          <w:sz w:val="24"/>
          <w:szCs w:val="24"/>
          <w:rtl w:val="0"/>
        </w:rPr>
        <w:t xml:space="preserve">ĐỒ THỊ CÓ HƯỚNG</w:t>
      </w:r>
    </w:p>
    <w:p w:rsidR="00000000" w:rsidDel="00000000" w:rsidP="00000000" w:rsidRDefault="00000000" w:rsidRPr="00000000" w14:paraId="00000153">
      <w:pPr>
        <w:shd w:fill="ffffff" w:val="clear"/>
        <w:spacing w:after="120" w:before="120" w:line="240" w:lineRule="auto"/>
        <w:rPr>
          <w:color w:val="202122"/>
          <w:sz w:val="24"/>
          <w:szCs w:val="24"/>
        </w:rPr>
      </w:pPr>
      <w:r w:rsidDel="00000000" w:rsidR="00000000" w:rsidRPr="00000000">
        <w:rPr>
          <w:b w:val="1"/>
          <w:color w:val="202122"/>
          <w:sz w:val="24"/>
          <w:szCs w:val="24"/>
          <w:rtl w:val="0"/>
        </w:rPr>
        <w:t xml:space="preserve">Đồ thị có hướng</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G</w:t>
      </w:r>
      <w:r w:rsidDel="00000000" w:rsidR="00000000" w:rsidRPr="00000000">
        <w:rPr>
          <w:color w:val="202122"/>
          <w:sz w:val="24"/>
          <w:szCs w:val="24"/>
          <w:rtl w:val="0"/>
        </w:rPr>
        <w:t xml:space="preserve"> là một cặp có thứ tự </w:t>
      </w:r>
      <w:r w:rsidDel="00000000" w:rsidR="00000000" w:rsidRPr="00000000">
        <w:rPr>
          <w:i w:val="1"/>
          <w:color w:val="202122"/>
          <w:sz w:val="24"/>
          <w:szCs w:val="24"/>
          <w:rtl w:val="0"/>
        </w:rPr>
        <w:t xml:space="preserve">G</w:t>
      </w:r>
      <w:r w:rsidDel="00000000" w:rsidR="00000000" w:rsidRPr="00000000">
        <w:rPr>
          <w:color w:val="202122"/>
          <w:sz w:val="24"/>
          <w:szCs w:val="24"/>
          <w:rtl w:val="0"/>
        </w:rPr>
        <w:t xml:space="preserve">:=(</w:t>
      </w:r>
      <w:r w:rsidDel="00000000" w:rsidR="00000000" w:rsidRPr="00000000">
        <w:rPr>
          <w:i w:val="1"/>
          <w:color w:val="202122"/>
          <w:sz w:val="24"/>
          <w:szCs w:val="24"/>
          <w:rtl w:val="0"/>
        </w:rPr>
        <w:t xml:space="preserve">V</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A</w:t>
      </w:r>
      <w:r w:rsidDel="00000000" w:rsidR="00000000" w:rsidRPr="00000000">
        <w:rPr>
          <w:color w:val="202122"/>
          <w:sz w:val="24"/>
          <w:szCs w:val="24"/>
          <w:rtl w:val="0"/>
        </w:rPr>
        <w:t xml:space="preserve">), trong đó</w:t>
      </w:r>
    </w:p>
    <w:p w:rsidR="00000000" w:rsidDel="00000000" w:rsidP="00000000" w:rsidRDefault="00000000" w:rsidRPr="00000000" w14:paraId="00000154">
      <w:pPr>
        <w:numPr>
          <w:ilvl w:val="0"/>
          <w:numId w:val="10"/>
        </w:numPr>
        <w:shd w:fill="ffffff" w:val="clear"/>
        <w:spacing w:after="24" w:before="280" w:line="240" w:lineRule="auto"/>
        <w:ind w:left="384" w:hanging="360"/>
        <w:rPr>
          <w:color w:val="202122"/>
          <w:sz w:val="24"/>
          <w:szCs w:val="24"/>
        </w:rPr>
      </w:pPr>
      <w:r w:rsidDel="00000000" w:rsidR="00000000" w:rsidRPr="00000000">
        <w:rPr>
          <w:i w:val="1"/>
          <w:color w:val="202122"/>
          <w:sz w:val="24"/>
          <w:szCs w:val="24"/>
          <w:rtl w:val="0"/>
        </w:rPr>
        <w:t xml:space="preserve">V</w:t>
      </w:r>
      <w:r w:rsidDel="00000000" w:rsidR="00000000" w:rsidRPr="00000000">
        <w:rPr>
          <w:color w:val="202122"/>
          <w:sz w:val="24"/>
          <w:szCs w:val="24"/>
          <w:rtl w:val="0"/>
        </w:rPr>
        <w:t xml:space="preserve">, </w:t>
      </w:r>
      <w:hyperlink r:id="rId56">
        <w:r w:rsidDel="00000000" w:rsidR="00000000" w:rsidRPr="00000000">
          <w:rPr>
            <w:color w:val="0645ad"/>
            <w:sz w:val="24"/>
            <w:szCs w:val="24"/>
            <w:rtl w:val="0"/>
          </w:rPr>
          <w:t xml:space="preserve">tập</w:t>
        </w:r>
      </w:hyperlink>
      <w:r w:rsidDel="00000000" w:rsidR="00000000" w:rsidRPr="00000000">
        <w:rPr>
          <w:color w:val="202122"/>
          <w:sz w:val="24"/>
          <w:szCs w:val="24"/>
          <w:rtl w:val="0"/>
        </w:rPr>
        <w:t xml:space="preserve"> các </w:t>
      </w:r>
      <w:r w:rsidDel="00000000" w:rsidR="00000000" w:rsidRPr="00000000">
        <w:rPr>
          <w:b w:val="1"/>
          <w:color w:val="202122"/>
          <w:sz w:val="24"/>
          <w:szCs w:val="24"/>
          <w:rtl w:val="0"/>
        </w:rPr>
        <w:t xml:space="preserve">đỉnh</w:t>
      </w:r>
      <w:r w:rsidDel="00000000" w:rsidR="00000000" w:rsidRPr="00000000">
        <w:rPr>
          <w:color w:val="202122"/>
          <w:sz w:val="24"/>
          <w:szCs w:val="24"/>
          <w:rtl w:val="0"/>
        </w:rPr>
        <w:t xml:space="preserve"> hoặc </w:t>
      </w:r>
      <w:r w:rsidDel="00000000" w:rsidR="00000000" w:rsidRPr="00000000">
        <w:rPr>
          <w:b w:val="1"/>
          <w:color w:val="202122"/>
          <w:sz w:val="24"/>
          <w:szCs w:val="24"/>
          <w:rtl w:val="0"/>
        </w:rPr>
        <w:t xml:space="preserve">nút</w:t>
      </w:r>
      <w:r w:rsidDel="00000000" w:rsidR="00000000" w:rsidRPr="00000000">
        <w:rPr>
          <w:color w:val="202122"/>
          <w:sz w:val="24"/>
          <w:szCs w:val="24"/>
          <w:rtl w:val="0"/>
        </w:rPr>
        <w:t xml:space="preserve">,</w:t>
      </w:r>
    </w:p>
    <w:p w:rsidR="00000000" w:rsidDel="00000000" w:rsidP="00000000" w:rsidRDefault="00000000" w:rsidRPr="00000000" w14:paraId="00000155">
      <w:pPr>
        <w:numPr>
          <w:ilvl w:val="0"/>
          <w:numId w:val="10"/>
        </w:numPr>
        <w:shd w:fill="ffffff" w:val="clear"/>
        <w:spacing w:after="24" w:line="240" w:lineRule="auto"/>
        <w:ind w:left="384" w:hanging="360"/>
        <w:rPr>
          <w:color w:val="202122"/>
          <w:sz w:val="24"/>
          <w:szCs w:val="24"/>
        </w:rPr>
      </w:pPr>
      <w:r w:rsidDel="00000000" w:rsidR="00000000" w:rsidRPr="00000000">
        <w:rPr>
          <w:i w:val="1"/>
          <w:color w:val="202122"/>
          <w:sz w:val="24"/>
          <w:szCs w:val="24"/>
          <w:rtl w:val="0"/>
        </w:rPr>
        <w:t xml:space="preserve">A</w:t>
      </w:r>
      <w:r w:rsidDel="00000000" w:rsidR="00000000" w:rsidRPr="00000000">
        <w:rPr>
          <w:color w:val="202122"/>
          <w:sz w:val="24"/>
          <w:szCs w:val="24"/>
          <w:rtl w:val="0"/>
        </w:rPr>
        <w:t xml:space="preserve">, tập các cặp có thứ tự chứa các đỉnh, được gọi là các </w:t>
      </w:r>
      <w:r w:rsidDel="00000000" w:rsidR="00000000" w:rsidRPr="00000000">
        <w:rPr>
          <w:b w:val="1"/>
          <w:color w:val="202122"/>
          <w:sz w:val="24"/>
          <w:szCs w:val="24"/>
          <w:rtl w:val="0"/>
        </w:rPr>
        <w:t xml:space="preserve">cạnh có hướng</w:t>
      </w:r>
      <w:r w:rsidDel="00000000" w:rsidR="00000000" w:rsidRPr="00000000">
        <w:rPr>
          <w:color w:val="202122"/>
          <w:sz w:val="24"/>
          <w:szCs w:val="24"/>
          <w:rtl w:val="0"/>
        </w:rPr>
        <w:t xml:space="preserve"> hoặc </w:t>
      </w:r>
      <w:r w:rsidDel="00000000" w:rsidR="00000000" w:rsidRPr="00000000">
        <w:rPr>
          <w:b w:val="1"/>
          <w:color w:val="202122"/>
          <w:sz w:val="24"/>
          <w:szCs w:val="24"/>
          <w:rtl w:val="0"/>
        </w:rPr>
        <w:t xml:space="preserve">cung</w:t>
      </w:r>
      <w:r w:rsidDel="00000000" w:rsidR="00000000" w:rsidRPr="00000000">
        <w:rPr>
          <w:color w:val="202122"/>
          <w:sz w:val="24"/>
          <w:szCs w:val="24"/>
          <w:rtl w:val="0"/>
        </w:rPr>
        <w:t xml:space="preserve">. Một cạnh </w:t>
      </w:r>
      <w:r w:rsidDel="00000000" w:rsidR="00000000" w:rsidRPr="00000000">
        <w:rPr>
          <w:i w:val="1"/>
          <w:color w:val="202122"/>
          <w:sz w:val="24"/>
          <w:szCs w:val="24"/>
          <w:rtl w:val="0"/>
        </w:rPr>
        <w:t xml:space="preserve">e</w:t>
      </w:r>
      <w:r w:rsidDel="00000000" w:rsidR="00000000" w:rsidRPr="00000000">
        <w:rPr>
          <w:color w:val="202122"/>
          <w:sz w:val="24"/>
          <w:szCs w:val="24"/>
          <w:rtl w:val="0"/>
        </w:rPr>
        <w:t xml:space="preserve"> = (</w:t>
      </w:r>
      <w:r w:rsidDel="00000000" w:rsidR="00000000" w:rsidRPr="00000000">
        <w:rPr>
          <w:i w:val="1"/>
          <w:color w:val="202122"/>
          <w:sz w:val="24"/>
          <w:szCs w:val="24"/>
          <w:rtl w:val="0"/>
        </w:rPr>
        <w:t xml:space="preserve">x</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y</w:t>
      </w:r>
      <w:r w:rsidDel="00000000" w:rsidR="00000000" w:rsidRPr="00000000">
        <w:rPr>
          <w:color w:val="202122"/>
          <w:sz w:val="24"/>
          <w:szCs w:val="24"/>
          <w:rtl w:val="0"/>
        </w:rPr>
        <w:t xml:space="preserve">) được coi là có hướng </w:t>
      </w:r>
      <w:r w:rsidDel="00000000" w:rsidR="00000000" w:rsidRPr="00000000">
        <w:rPr>
          <w:b w:val="1"/>
          <w:color w:val="202122"/>
          <w:sz w:val="24"/>
          <w:szCs w:val="24"/>
          <w:rtl w:val="0"/>
        </w:rPr>
        <w:t xml:space="preserve">từ</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x</w:t>
      </w:r>
      <w:r w:rsidDel="00000000" w:rsidR="00000000" w:rsidRPr="00000000">
        <w:rPr>
          <w:color w:val="202122"/>
          <w:sz w:val="24"/>
          <w:szCs w:val="24"/>
          <w:rtl w:val="0"/>
        </w:rPr>
        <w:t xml:space="preserve"> </w:t>
      </w:r>
      <w:r w:rsidDel="00000000" w:rsidR="00000000" w:rsidRPr="00000000">
        <w:rPr>
          <w:b w:val="1"/>
          <w:color w:val="202122"/>
          <w:sz w:val="24"/>
          <w:szCs w:val="24"/>
          <w:rtl w:val="0"/>
        </w:rPr>
        <w:t xml:space="preserve">tới</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y</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x</w:t>
      </w:r>
      <w:r w:rsidDel="00000000" w:rsidR="00000000" w:rsidRPr="00000000">
        <w:rPr>
          <w:color w:val="202122"/>
          <w:sz w:val="24"/>
          <w:szCs w:val="24"/>
          <w:rtl w:val="0"/>
        </w:rPr>
        <w:t xml:space="preserve"> được gọi là </w:t>
      </w:r>
      <w:r w:rsidDel="00000000" w:rsidR="00000000" w:rsidRPr="00000000">
        <w:rPr>
          <w:b w:val="1"/>
          <w:color w:val="202122"/>
          <w:sz w:val="24"/>
          <w:szCs w:val="24"/>
          <w:rtl w:val="0"/>
        </w:rPr>
        <w:t xml:space="preserve">điểm đầu/gốc</w:t>
      </w:r>
      <w:r w:rsidDel="00000000" w:rsidR="00000000" w:rsidRPr="00000000">
        <w:rPr>
          <w:color w:val="202122"/>
          <w:sz w:val="24"/>
          <w:szCs w:val="24"/>
          <w:rtl w:val="0"/>
        </w:rPr>
        <w:t xml:space="preserve"> và </w:t>
      </w:r>
      <w:r w:rsidDel="00000000" w:rsidR="00000000" w:rsidRPr="00000000">
        <w:rPr>
          <w:i w:val="1"/>
          <w:color w:val="202122"/>
          <w:sz w:val="24"/>
          <w:szCs w:val="24"/>
          <w:rtl w:val="0"/>
        </w:rPr>
        <w:t xml:space="preserve">y</w:t>
      </w:r>
      <w:r w:rsidDel="00000000" w:rsidR="00000000" w:rsidRPr="00000000">
        <w:rPr>
          <w:color w:val="202122"/>
          <w:sz w:val="24"/>
          <w:szCs w:val="24"/>
          <w:rtl w:val="0"/>
        </w:rPr>
        <w:t xml:space="preserve"> được gọi là </w:t>
      </w:r>
      <w:r w:rsidDel="00000000" w:rsidR="00000000" w:rsidRPr="00000000">
        <w:rPr>
          <w:b w:val="1"/>
          <w:color w:val="202122"/>
          <w:sz w:val="24"/>
          <w:szCs w:val="24"/>
          <w:rtl w:val="0"/>
        </w:rPr>
        <w:t xml:space="preserve">điểm cuối/ngọn</w:t>
      </w:r>
      <w:r w:rsidDel="00000000" w:rsidR="00000000" w:rsidRPr="00000000">
        <w:rPr>
          <w:color w:val="202122"/>
          <w:sz w:val="24"/>
          <w:szCs w:val="24"/>
          <w:rtl w:val="0"/>
        </w:rPr>
        <w:t xml:space="preserve"> của cạnh.</w:t>
      </w:r>
    </w:p>
    <w:p w:rsidR="00000000" w:rsidDel="00000000" w:rsidP="00000000" w:rsidRDefault="00000000" w:rsidRPr="00000000" w14:paraId="00000156">
      <w:pPr>
        <w:shd w:fill="ffffff" w:val="clear"/>
        <w:spacing w:after="24" w:line="240" w:lineRule="auto"/>
        <w:ind w:left="0" w:firstLine="0"/>
        <w:rPr>
          <w:color w:val="202122"/>
          <w:sz w:val="24"/>
          <w:szCs w:val="24"/>
        </w:rPr>
      </w:pPr>
      <w:r w:rsidDel="00000000" w:rsidR="00000000" w:rsidRPr="00000000">
        <w:rPr>
          <w:color w:val="202122"/>
          <w:sz w:val="24"/>
          <w:szCs w:val="24"/>
          <w:rtl w:val="0"/>
        </w:rPr>
        <w:t xml:space="preserve">Code Python</w:t>
      </w:r>
    </w:p>
    <w:p w:rsidR="00000000" w:rsidDel="00000000" w:rsidP="00000000" w:rsidRDefault="00000000" w:rsidRPr="00000000" w14:paraId="00000157">
      <w:pPr>
        <w:shd w:fill="ffffff" w:val="clear"/>
        <w:spacing w:after="24" w:line="240" w:lineRule="auto"/>
        <w:ind w:left="0" w:firstLine="0"/>
        <w:rPr>
          <w:color w:val="202122"/>
          <w:sz w:val="24"/>
          <w:szCs w:val="24"/>
        </w:rPr>
      </w:pPr>
      <w:r w:rsidDel="00000000" w:rsidR="00000000" w:rsidRPr="00000000">
        <w:rPr>
          <w:color w:val="202122"/>
          <w:sz w:val="24"/>
          <w:szCs w:val="24"/>
        </w:rPr>
        <w:drawing>
          <wp:inline distB="114300" distT="114300" distL="114300" distR="114300">
            <wp:extent cx="5731200" cy="4140200"/>
            <wp:effectExtent b="0" l="0" r="0" t="0"/>
            <wp:docPr id="34" name="image29.png"/>
            <a:graphic>
              <a:graphicData uri="http://schemas.openxmlformats.org/drawingml/2006/picture">
                <pic:pic>
                  <pic:nvPicPr>
                    <pic:cNvPr id="0" name="image29.png"/>
                    <pic:cNvPicPr preferRelativeResize="0"/>
                  </pic:nvPicPr>
                  <pic:blipFill>
                    <a:blip r:embed="rId5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hd w:fill="ffffff" w:val="clear"/>
        <w:spacing w:after="24" w:line="240" w:lineRule="auto"/>
        <w:ind w:left="0" w:firstLine="0"/>
        <w:rPr>
          <w:color w:val="202122"/>
          <w:sz w:val="24"/>
          <w:szCs w:val="24"/>
        </w:rPr>
      </w:pPr>
      <w:r w:rsidDel="00000000" w:rsidR="00000000" w:rsidRPr="00000000">
        <w:rPr>
          <w:color w:val="202122"/>
          <w:sz w:val="24"/>
          <w:szCs w:val="24"/>
          <w:rtl w:val="0"/>
        </w:rPr>
        <w:t xml:space="preserve">Kết quả</w:t>
      </w:r>
    </w:p>
    <w:p w:rsidR="00000000" w:rsidDel="00000000" w:rsidP="00000000" w:rsidRDefault="00000000" w:rsidRPr="00000000" w14:paraId="00000159">
      <w:pPr>
        <w:shd w:fill="ffffff" w:val="clear"/>
        <w:spacing w:after="24" w:line="240" w:lineRule="auto"/>
        <w:ind w:left="0" w:firstLine="0"/>
        <w:rPr>
          <w:color w:val="202122"/>
          <w:sz w:val="24"/>
          <w:szCs w:val="24"/>
        </w:rPr>
      </w:pPr>
      <w:r w:rsidDel="00000000" w:rsidR="00000000" w:rsidRPr="00000000">
        <w:rPr>
          <w:color w:val="202122"/>
          <w:sz w:val="24"/>
          <w:szCs w:val="24"/>
        </w:rPr>
        <w:drawing>
          <wp:inline distB="114300" distT="114300" distL="114300" distR="114300">
            <wp:extent cx="5114925" cy="5915025"/>
            <wp:effectExtent b="0" l="0" r="0" t="0"/>
            <wp:docPr id="16" name="image6.png"/>
            <a:graphic>
              <a:graphicData uri="http://schemas.openxmlformats.org/drawingml/2006/picture">
                <pic:pic>
                  <pic:nvPicPr>
                    <pic:cNvPr id="0" name="image6.png"/>
                    <pic:cNvPicPr preferRelativeResize="0"/>
                  </pic:nvPicPr>
                  <pic:blipFill>
                    <a:blip r:embed="rId58"/>
                    <a:srcRect b="0" l="0" r="0" t="0"/>
                    <a:stretch>
                      <a:fillRect/>
                    </a:stretch>
                  </pic:blipFill>
                  <pic:spPr>
                    <a:xfrm>
                      <a:off x="0" y="0"/>
                      <a:ext cx="511492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hd w:fill="ffffff" w:val="clear"/>
        <w:spacing w:after="24" w:line="240" w:lineRule="auto"/>
        <w:ind w:left="0" w:firstLine="0"/>
        <w:rPr>
          <w:color w:val="202122"/>
          <w:sz w:val="24"/>
          <w:szCs w:val="24"/>
        </w:rPr>
      </w:pPr>
      <w:r w:rsidDel="00000000" w:rsidR="00000000" w:rsidRPr="00000000">
        <w:rPr>
          <w:color w:val="202122"/>
          <w:sz w:val="24"/>
          <w:szCs w:val="24"/>
          <w:rtl w:val="0"/>
        </w:rPr>
        <w:t xml:space="preserve">Code R</w:t>
      </w:r>
    </w:p>
    <w:p w:rsidR="00000000" w:rsidDel="00000000" w:rsidP="00000000" w:rsidRDefault="00000000" w:rsidRPr="00000000" w14:paraId="0000015B">
      <w:pPr>
        <w:shd w:fill="ffffff" w:val="clear"/>
        <w:spacing w:after="24" w:line="240" w:lineRule="auto"/>
        <w:ind w:left="0" w:firstLine="0"/>
        <w:rPr>
          <w:color w:val="202122"/>
          <w:sz w:val="24"/>
          <w:szCs w:val="24"/>
        </w:rPr>
      </w:pPr>
      <w:r w:rsidDel="00000000" w:rsidR="00000000" w:rsidRPr="00000000">
        <w:rPr>
          <w:color w:val="202122"/>
          <w:sz w:val="24"/>
          <w:szCs w:val="24"/>
        </w:rPr>
        <w:drawing>
          <wp:inline distB="114300" distT="114300" distL="114300" distR="114300">
            <wp:extent cx="5731200" cy="1587500"/>
            <wp:effectExtent b="0" l="0" r="0" t="0"/>
            <wp:docPr id="23"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hd w:fill="ffffff" w:val="clear"/>
        <w:spacing w:after="24" w:line="240" w:lineRule="auto"/>
        <w:ind w:left="0" w:firstLine="0"/>
        <w:rPr>
          <w:color w:val="202122"/>
          <w:sz w:val="24"/>
          <w:szCs w:val="24"/>
        </w:rPr>
      </w:pPr>
      <w:r w:rsidDel="00000000" w:rsidR="00000000" w:rsidRPr="00000000">
        <w:rPr>
          <w:color w:val="202122"/>
          <w:sz w:val="24"/>
          <w:szCs w:val="24"/>
          <w:rtl w:val="0"/>
        </w:rPr>
        <w:t xml:space="preserve">Kết quả</w:t>
      </w:r>
      <w:r w:rsidDel="00000000" w:rsidR="00000000" w:rsidRPr="00000000">
        <w:rPr>
          <w:color w:val="202122"/>
          <w:sz w:val="24"/>
          <w:szCs w:val="24"/>
        </w:rPr>
        <w:drawing>
          <wp:inline distB="114300" distT="114300" distL="114300" distR="114300">
            <wp:extent cx="4105275" cy="4467225"/>
            <wp:effectExtent b="0" l="0" r="0" t="0"/>
            <wp:docPr id="3" name="image2.png"/>
            <a:graphic>
              <a:graphicData uri="http://schemas.openxmlformats.org/drawingml/2006/picture">
                <pic:pic>
                  <pic:nvPicPr>
                    <pic:cNvPr id="0" name="image2.png"/>
                    <pic:cNvPicPr preferRelativeResize="0"/>
                  </pic:nvPicPr>
                  <pic:blipFill>
                    <a:blip r:embed="rId60"/>
                    <a:srcRect b="0" l="0" r="0" t="0"/>
                    <a:stretch>
                      <a:fillRect/>
                    </a:stretch>
                  </pic:blipFill>
                  <pic:spPr>
                    <a:xfrm>
                      <a:off x="0" y="0"/>
                      <a:ext cx="41052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hd w:fill="ffffff" w:val="clear"/>
        <w:spacing w:after="24" w:line="240" w:lineRule="auto"/>
        <w:ind w:left="0" w:firstLine="0"/>
        <w:rPr>
          <w:color w:val="202122"/>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pStyle w:val="Heading1"/>
        <w:rPr/>
      </w:pPr>
      <w:bookmarkStart w:colFirst="0" w:colLast="0" w:name="_1ak4gh5mtyw0" w:id="23"/>
      <w:bookmarkEnd w:id="23"/>
      <w:r w:rsidDel="00000000" w:rsidR="00000000" w:rsidRPr="00000000">
        <w:rPr>
          <w:rtl w:val="0"/>
        </w:rPr>
        <w:t xml:space="preserve">SELECTION SORT</w:t>
      </w:r>
    </w:p>
    <w:p w:rsidR="00000000" w:rsidDel="00000000" w:rsidP="00000000" w:rsidRDefault="00000000" w:rsidRPr="00000000" w14:paraId="00000160">
      <w:pPr>
        <w:spacing w:line="240" w:lineRule="auto"/>
        <w:rPr>
          <w:color w:val="333333"/>
          <w:sz w:val="24"/>
          <w:szCs w:val="24"/>
        </w:rPr>
      </w:pPr>
      <w:r w:rsidDel="00000000" w:rsidR="00000000" w:rsidRPr="00000000">
        <w:rPr>
          <w:b w:val="1"/>
          <w:color w:val="333333"/>
          <w:sz w:val="24"/>
          <w:szCs w:val="24"/>
          <w:highlight w:val="white"/>
          <w:rtl w:val="0"/>
        </w:rPr>
        <w:t xml:space="preserve">Selection Sort</w:t>
      </w:r>
      <w:r w:rsidDel="00000000" w:rsidR="00000000" w:rsidRPr="00000000">
        <w:rPr>
          <w:color w:val="333333"/>
          <w:sz w:val="24"/>
          <w:szCs w:val="24"/>
          <w:highlight w:val="white"/>
          <w:rtl w:val="0"/>
        </w:rPr>
        <w:t xml:space="preserve"> (</w:t>
      </w:r>
      <w:r w:rsidDel="00000000" w:rsidR="00000000" w:rsidRPr="00000000">
        <w:rPr>
          <w:b w:val="1"/>
          <w:color w:val="333333"/>
          <w:sz w:val="24"/>
          <w:szCs w:val="24"/>
          <w:highlight w:val="white"/>
          <w:rtl w:val="0"/>
        </w:rPr>
        <w:t xml:space="preserve">sắp xếp chọn</w:t>
      </w:r>
      <w:r w:rsidDel="00000000" w:rsidR="00000000" w:rsidRPr="00000000">
        <w:rPr>
          <w:color w:val="333333"/>
          <w:sz w:val="24"/>
          <w:szCs w:val="24"/>
          <w:highlight w:val="white"/>
          <w:rtl w:val="0"/>
        </w:rPr>
        <w:t xml:space="preserve">) là một </w:t>
      </w:r>
      <w:r w:rsidDel="00000000" w:rsidR="00000000" w:rsidRPr="00000000">
        <w:rPr>
          <w:b w:val="1"/>
          <w:color w:val="333333"/>
          <w:sz w:val="24"/>
          <w:szCs w:val="24"/>
          <w:highlight w:val="white"/>
          <w:rtl w:val="0"/>
        </w:rPr>
        <w:t xml:space="preserve">thuật toán sắp xếp đơn giản</w:t>
      </w:r>
      <w:r w:rsidDel="00000000" w:rsidR="00000000" w:rsidRPr="00000000">
        <w:rPr>
          <w:color w:val="333333"/>
          <w:sz w:val="24"/>
          <w:szCs w:val="24"/>
          <w:highlight w:val="white"/>
          <w:rtl w:val="0"/>
        </w:rPr>
        <w:t xml:space="preserve"> dựa trên </w:t>
      </w:r>
      <w:r w:rsidDel="00000000" w:rsidR="00000000" w:rsidRPr="00000000">
        <w:rPr>
          <w:b w:val="1"/>
          <w:color w:val="333333"/>
          <w:sz w:val="24"/>
          <w:szCs w:val="24"/>
          <w:highlight w:val="white"/>
          <w:rtl w:val="0"/>
        </w:rPr>
        <w:t xml:space="preserve">so sánh tại chỗ</w:t>
      </w:r>
      <w:r w:rsidDel="00000000" w:rsidR="00000000" w:rsidRPr="00000000">
        <w:rPr>
          <w:color w:val="333333"/>
          <w:sz w:val="24"/>
          <w:szCs w:val="24"/>
          <w:highlight w:val="white"/>
          <w:rtl w:val="0"/>
        </w:rPr>
        <w:t xml:space="preserve">, trong đó:</w:t>
      </w:r>
      <w:r w:rsidDel="00000000" w:rsidR="00000000" w:rsidRPr="00000000">
        <w:rPr>
          <w:color w:val="333333"/>
          <w:sz w:val="24"/>
          <w:szCs w:val="24"/>
          <w:rtl w:val="0"/>
        </w:rPr>
        <w:br w:type="textWrapping"/>
        <w:t xml:space="preserve">Danh sách được chia thành hai phần (Trái - Phải) (Vẫn là cùng một mảng nhé)</w:t>
      </w:r>
    </w:p>
    <w:p w:rsidR="00000000" w:rsidDel="00000000" w:rsidP="00000000" w:rsidRDefault="00000000" w:rsidRPr="00000000" w14:paraId="00000161">
      <w:pPr>
        <w:numPr>
          <w:ilvl w:val="0"/>
          <w:numId w:val="49"/>
        </w:numPr>
        <w:shd w:fill="ffffff" w:val="clear"/>
        <w:spacing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Phần được sắp xếp ở đầu bên trái và phần chưa được sắp xếp ở đầu bên phải</w:t>
      </w:r>
    </w:p>
    <w:p w:rsidR="00000000" w:rsidDel="00000000" w:rsidP="00000000" w:rsidRDefault="00000000" w:rsidRPr="00000000" w14:paraId="00000162">
      <w:pPr>
        <w:numPr>
          <w:ilvl w:val="0"/>
          <w:numId w:val="49"/>
        </w:numPr>
        <w:shd w:fill="ffffff" w:val="clear"/>
        <w:spacing w:after="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Lúc đầu thì phần bên phải là toàn bộ danh sách. (Vì phần bên trái chưa sắp xếp mà)</w:t>
      </w:r>
    </w:p>
    <w:p w:rsidR="00000000" w:rsidDel="00000000" w:rsidP="00000000" w:rsidRDefault="00000000" w:rsidRPr="00000000" w14:paraId="00000163">
      <w:pPr>
        <w:numPr>
          <w:ilvl w:val="0"/>
          <w:numId w:val="41"/>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Mỗi lần lặp chúng ta sẽ liên tục tìm giá trị nhỏ nhất ở phần bên phải, hoán đổi vị trí của nó cho phần tử ngoài cùng bên trái.</w:t>
      </w:r>
    </w:p>
    <w:p w:rsidR="00000000" w:rsidDel="00000000" w:rsidP="00000000" w:rsidRDefault="00000000" w:rsidRPr="00000000" w14:paraId="00000164">
      <w:pPr>
        <w:numPr>
          <w:ilvl w:val="0"/>
          <w:numId w:val="29"/>
        </w:numPr>
        <w:shd w:fill="ffffff" w:val="clear"/>
        <w:spacing w:after="150" w:line="240" w:lineRule="auto"/>
        <w:ind w:left="720" w:hanging="360"/>
        <w:rPr>
          <w:color w:val="333333"/>
          <w:sz w:val="24"/>
          <w:szCs w:val="24"/>
        </w:rPr>
      </w:pPr>
      <w:r w:rsidDel="00000000" w:rsidR="00000000" w:rsidRPr="00000000">
        <w:rPr>
          <w:color w:val="333333"/>
          <w:sz w:val="24"/>
          <w:szCs w:val="24"/>
          <w:rtl w:val="0"/>
        </w:rPr>
        <w:t xml:space="preserve">Cơ chế</w:t>
      </w:r>
    </w:p>
    <w:p w:rsidR="00000000" w:rsidDel="00000000" w:rsidP="00000000" w:rsidRDefault="00000000" w:rsidRPr="00000000" w14:paraId="00000165">
      <w:pPr>
        <w:numPr>
          <w:ilvl w:val="0"/>
          <w:numId w:val="52"/>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Giả sử, ta chọn được phần tử có giá trị nhỏ nhất nhất trên mảng là </w:t>
      </w:r>
      <w:r w:rsidDel="00000000" w:rsidR="00000000" w:rsidRPr="00000000">
        <w:rPr>
          <w:color w:val="c7254e"/>
          <w:sz w:val="24"/>
          <w:szCs w:val="24"/>
          <w:shd w:fill="f9f2f4" w:val="clear"/>
          <w:rtl w:val="0"/>
        </w:rPr>
        <w:t xml:space="preserve">A[k]</w:t>
      </w:r>
      <w:r w:rsidDel="00000000" w:rsidR="00000000" w:rsidRPr="00000000">
        <w:rPr>
          <w:color w:val="333333"/>
          <w:sz w:val="24"/>
          <w:szCs w:val="24"/>
          <w:rtl w:val="0"/>
        </w:rPr>
        <w:t xml:space="preserve">. với vị trí là </w:t>
      </w:r>
      <w:r w:rsidDel="00000000" w:rsidR="00000000" w:rsidRPr="00000000">
        <w:rPr>
          <w:color w:val="c7254e"/>
          <w:sz w:val="24"/>
          <w:szCs w:val="24"/>
          <w:shd w:fill="f9f2f4" w:val="clear"/>
          <w:rtl w:val="0"/>
        </w:rPr>
        <w:t xml:space="preserve">k</w:t>
      </w:r>
      <w:r w:rsidDel="00000000" w:rsidR="00000000" w:rsidRPr="00000000">
        <w:rPr>
          <w:color w:val="333333"/>
          <w:sz w:val="24"/>
          <w:szCs w:val="24"/>
          <w:rtl w:val="0"/>
        </w:rPr>
        <w:t xml:space="preserve">.</w:t>
      </w:r>
    </w:p>
    <w:p w:rsidR="00000000" w:rsidDel="00000000" w:rsidP="00000000" w:rsidRDefault="00000000" w:rsidRPr="00000000" w14:paraId="00000166">
      <w:pPr>
        <w:numPr>
          <w:ilvl w:val="0"/>
          <w:numId w:val="27"/>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Tráo đổi </w:t>
      </w:r>
      <w:r w:rsidDel="00000000" w:rsidR="00000000" w:rsidRPr="00000000">
        <w:rPr>
          <w:color w:val="c7254e"/>
          <w:sz w:val="24"/>
          <w:szCs w:val="24"/>
          <w:shd w:fill="f9f2f4" w:val="clear"/>
          <w:rtl w:val="0"/>
        </w:rPr>
        <w:t xml:space="preserve">A[0]</w:t>
      </w:r>
      <w:r w:rsidDel="00000000" w:rsidR="00000000" w:rsidRPr="00000000">
        <w:rPr>
          <w:color w:val="333333"/>
          <w:sz w:val="24"/>
          <w:szCs w:val="24"/>
          <w:rtl w:val="0"/>
        </w:rPr>
        <w:t xml:space="preserve"> với </w:t>
      </w:r>
      <w:r w:rsidDel="00000000" w:rsidR="00000000" w:rsidRPr="00000000">
        <w:rPr>
          <w:color w:val="c7254e"/>
          <w:sz w:val="24"/>
          <w:szCs w:val="24"/>
          <w:shd w:fill="f9f2f4" w:val="clear"/>
          <w:rtl w:val="0"/>
        </w:rPr>
        <w:t xml:space="preserve">A[k]</w:t>
      </w:r>
      <w:r w:rsidDel="00000000" w:rsidR="00000000" w:rsidRPr="00000000">
        <w:rPr>
          <w:color w:val="333333"/>
          <w:sz w:val="24"/>
          <w:szCs w:val="24"/>
          <w:rtl w:val="0"/>
        </w:rPr>
        <w:t xml:space="preserve">, vậy thì lúc này ta sẽ nhận được </w:t>
      </w:r>
      <w:r w:rsidDel="00000000" w:rsidR="00000000" w:rsidRPr="00000000">
        <w:rPr>
          <w:color w:val="c7254e"/>
          <w:sz w:val="24"/>
          <w:szCs w:val="24"/>
          <w:shd w:fill="f9f2f4" w:val="clear"/>
          <w:rtl w:val="0"/>
        </w:rPr>
        <w:t xml:space="preserve">A[0]</w:t>
      </w:r>
      <w:r w:rsidDel="00000000" w:rsidR="00000000" w:rsidRPr="00000000">
        <w:rPr>
          <w:color w:val="333333"/>
          <w:sz w:val="24"/>
          <w:szCs w:val="24"/>
          <w:rtl w:val="0"/>
        </w:rPr>
        <w:t xml:space="preserve"> là phần tử có giá trị nhỏ nhất.</w:t>
      </w:r>
    </w:p>
    <w:p w:rsidR="00000000" w:rsidDel="00000000" w:rsidP="00000000" w:rsidRDefault="00000000" w:rsidRPr="00000000" w14:paraId="00000167">
      <w:pPr>
        <w:numPr>
          <w:ilvl w:val="0"/>
          <w:numId w:val="39"/>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Giả sử đến bước thứ </w:t>
      </w:r>
      <w:r w:rsidDel="00000000" w:rsidR="00000000" w:rsidRPr="00000000">
        <w:rPr>
          <w:color w:val="c7254e"/>
          <w:sz w:val="24"/>
          <w:szCs w:val="24"/>
          <w:shd w:fill="f9f2f4" w:val="clear"/>
          <w:rtl w:val="0"/>
        </w:rPr>
        <w:t xml:space="preserve">i</w:t>
      </w:r>
      <w:r w:rsidDel="00000000" w:rsidR="00000000" w:rsidRPr="00000000">
        <w:rPr>
          <w:color w:val="333333"/>
          <w:sz w:val="24"/>
          <w:szCs w:val="24"/>
          <w:rtl w:val="0"/>
        </w:rPr>
        <w:t xml:space="preserve"> ta đã có </w:t>
      </w:r>
      <w:r w:rsidDel="00000000" w:rsidR="00000000" w:rsidRPr="00000000">
        <w:rPr>
          <w:color w:val="c7254e"/>
          <w:sz w:val="24"/>
          <w:szCs w:val="24"/>
          <w:shd w:fill="f9f2f4" w:val="clear"/>
          <w:rtl w:val="0"/>
        </w:rPr>
        <w:t xml:space="preserve">A[0] &lt;= A[1] &lt;= ... &lt;= A[i-1]</w:t>
      </w:r>
      <w:r w:rsidDel="00000000" w:rsidR="00000000" w:rsidRPr="00000000">
        <w:rPr>
          <w:color w:val="333333"/>
          <w:sz w:val="24"/>
          <w:szCs w:val="24"/>
          <w:rtl w:val="0"/>
        </w:rPr>
        <w:t xml:space="preserve">. Bây giờ ta cần tìm thành phần có giá trị nhỏ nhất trong các phần tử từ </w:t>
      </w:r>
      <w:r w:rsidDel="00000000" w:rsidR="00000000" w:rsidRPr="00000000">
        <w:rPr>
          <w:color w:val="c7254e"/>
          <w:sz w:val="24"/>
          <w:szCs w:val="24"/>
          <w:shd w:fill="f9f2f4" w:val="clear"/>
          <w:rtl w:val="0"/>
        </w:rPr>
        <w:t xml:space="preserve">A[i]</w:t>
      </w:r>
      <w:r w:rsidDel="00000000" w:rsidR="00000000" w:rsidRPr="00000000">
        <w:rPr>
          <w:color w:val="333333"/>
          <w:sz w:val="24"/>
          <w:szCs w:val="24"/>
          <w:rtl w:val="0"/>
        </w:rPr>
        <w:t xml:space="preserve"> đến </w:t>
      </w:r>
      <w:r w:rsidDel="00000000" w:rsidR="00000000" w:rsidRPr="00000000">
        <w:rPr>
          <w:color w:val="c7254e"/>
          <w:sz w:val="24"/>
          <w:szCs w:val="24"/>
          <w:shd w:fill="f9f2f4" w:val="clear"/>
          <w:rtl w:val="0"/>
        </w:rPr>
        <w:t xml:space="preserve">A[n-1]</w:t>
      </w:r>
      <w:r w:rsidDel="00000000" w:rsidR="00000000" w:rsidRPr="00000000">
        <w:rPr>
          <w:color w:val="333333"/>
          <w:sz w:val="24"/>
          <w:szCs w:val="24"/>
          <w:rtl w:val="0"/>
        </w:rPr>
        <w:t xml:space="preserve">.</w:t>
      </w:r>
    </w:p>
    <w:p w:rsidR="00000000" w:rsidDel="00000000" w:rsidP="00000000" w:rsidRDefault="00000000" w:rsidRPr="00000000" w14:paraId="00000168">
      <w:pPr>
        <w:numPr>
          <w:ilvl w:val="0"/>
          <w:numId w:val="17"/>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Giả sử phần tử đó có vị trí là </w:t>
      </w:r>
      <w:r w:rsidDel="00000000" w:rsidR="00000000" w:rsidRPr="00000000">
        <w:rPr>
          <w:color w:val="c7254e"/>
          <w:sz w:val="24"/>
          <w:szCs w:val="24"/>
          <w:shd w:fill="f9f2f4" w:val="clear"/>
          <w:rtl w:val="0"/>
        </w:rPr>
        <w:t xml:space="preserve">t</w:t>
      </w:r>
      <w:r w:rsidDel="00000000" w:rsidR="00000000" w:rsidRPr="00000000">
        <w:rPr>
          <w:color w:val="333333"/>
          <w:sz w:val="24"/>
          <w:szCs w:val="24"/>
          <w:rtl w:val="0"/>
        </w:rPr>
        <w:t xml:space="preserve"> có giá trị </w:t>
      </w:r>
      <w:r w:rsidDel="00000000" w:rsidR="00000000" w:rsidRPr="00000000">
        <w:rPr>
          <w:color w:val="c7254e"/>
          <w:sz w:val="24"/>
          <w:szCs w:val="24"/>
          <w:shd w:fill="f9f2f4" w:val="clear"/>
          <w:rtl w:val="0"/>
        </w:rPr>
        <w:t xml:space="preserve">A[t]</w:t>
      </w:r>
      <w:r w:rsidDel="00000000" w:rsidR="00000000" w:rsidRPr="00000000">
        <w:rPr>
          <w:color w:val="333333"/>
          <w:sz w:val="24"/>
          <w:szCs w:val="24"/>
          <w:rtl w:val="0"/>
        </w:rPr>
        <w:t xml:space="preserve"> sao cho </w:t>
      </w:r>
      <w:r w:rsidDel="00000000" w:rsidR="00000000" w:rsidRPr="00000000">
        <w:rPr>
          <w:color w:val="c7254e"/>
          <w:sz w:val="24"/>
          <w:szCs w:val="24"/>
          <w:shd w:fill="f9f2f4" w:val="clear"/>
          <w:rtl w:val="0"/>
        </w:rPr>
        <w:t xml:space="preserve">i &lt;= t &lt;= n - 1</w:t>
      </w:r>
      <w:r w:rsidDel="00000000" w:rsidR="00000000" w:rsidRPr="00000000">
        <w:rPr>
          <w:rtl w:val="0"/>
        </w:rPr>
      </w:r>
    </w:p>
    <w:p w:rsidR="00000000" w:rsidDel="00000000" w:rsidP="00000000" w:rsidRDefault="00000000" w:rsidRPr="00000000" w14:paraId="00000169">
      <w:pPr>
        <w:numPr>
          <w:ilvl w:val="0"/>
          <w:numId w:val="36"/>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Ta lại tráo đổi </w:t>
      </w:r>
      <w:r w:rsidDel="00000000" w:rsidR="00000000" w:rsidRPr="00000000">
        <w:rPr>
          <w:color w:val="c7254e"/>
          <w:sz w:val="24"/>
          <w:szCs w:val="24"/>
          <w:shd w:fill="f9f2f4" w:val="clear"/>
          <w:rtl w:val="0"/>
        </w:rPr>
        <w:t xml:space="preserve">A[i]</w:t>
      </w:r>
      <w:r w:rsidDel="00000000" w:rsidR="00000000" w:rsidRPr="00000000">
        <w:rPr>
          <w:color w:val="333333"/>
          <w:sz w:val="24"/>
          <w:szCs w:val="24"/>
          <w:rtl w:val="0"/>
        </w:rPr>
        <w:t xml:space="preserve"> với </w:t>
      </w:r>
      <w:r w:rsidDel="00000000" w:rsidR="00000000" w:rsidRPr="00000000">
        <w:rPr>
          <w:color w:val="c7254e"/>
          <w:sz w:val="24"/>
          <w:szCs w:val="24"/>
          <w:shd w:fill="f9f2f4" w:val="clear"/>
          <w:rtl w:val="0"/>
        </w:rPr>
        <w:t xml:space="preserve">A[t]</w:t>
      </w:r>
      <w:r w:rsidDel="00000000" w:rsidR="00000000" w:rsidRPr="00000000">
        <w:rPr>
          <w:color w:val="333333"/>
          <w:sz w:val="24"/>
          <w:szCs w:val="24"/>
          <w:rtl w:val="0"/>
        </w:rPr>
        <w:t xml:space="preserve">. Lặp lại cho tới </w:t>
      </w:r>
      <w:r w:rsidDel="00000000" w:rsidR="00000000" w:rsidRPr="00000000">
        <w:rPr>
          <w:color w:val="c7254e"/>
          <w:sz w:val="24"/>
          <w:szCs w:val="24"/>
          <w:shd w:fill="f9f2f4" w:val="clear"/>
          <w:rtl w:val="0"/>
        </w:rPr>
        <w:t xml:space="preserve">i = n - 1</w:t>
      </w:r>
      <w:r w:rsidDel="00000000" w:rsidR="00000000" w:rsidRPr="00000000">
        <w:rPr>
          <w:rtl w:val="0"/>
        </w:rPr>
      </w:r>
    </w:p>
    <w:p w:rsidR="00000000" w:rsidDel="00000000" w:rsidP="00000000" w:rsidRDefault="00000000" w:rsidRPr="00000000" w14:paraId="0000016A">
      <w:pPr>
        <w:numPr>
          <w:ilvl w:val="0"/>
          <w:numId w:val="23"/>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Cuồi cùng, ta có mảng </w:t>
      </w:r>
      <w:r w:rsidDel="00000000" w:rsidR="00000000" w:rsidRPr="00000000">
        <w:rPr>
          <w:color w:val="c7254e"/>
          <w:sz w:val="24"/>
          <w:szCs w:val="24"/>
          <w:shd w:fill="f9f2f4" w:val="clear"/>
          <w:rtl w:val="0"/>
        </w:rPr>
        <w:t xml:space="preserve">A</w:t>
      </w:r>
      <w:r w:rsidDel="00000000" w:rsidR="00000000" w:rsidRPr="00000000">
        <w:rPr>
          <w:color w:val="333333"/>
          <w:sz w:val="24"/>
          <w:szCs w:val="24"/>
          <w:rtl w:val="0"/>
        </w:rPr>
        <w:t xml:space="preserve"> được sắp xếp.</w:t>
      </w:r>
    </w:p>
    <w:p w:rsidR="00000000" w:rsidDel="00000000" w:rsidP="00000000" w:rsidRDefault="00000000" w:rsidRPr="00000000" w14:paraId="0000016B">
      <w:pPr>
        <w:shd w:fill="ffffff" w:val="clear"/>
        <w:spacing w:after="150" w:line="240" w:lineRule="auto"/>
        <w:rPr>
          <w:color w:val="c7254e"/>
          <w:sz w:val="24"/>
          <w:szCs w:val="24"/>
          <w:shd w:fill="f9f2f4" w:val="clear"/>
        </w:rPr>
      </w:pPr>
      <w:r w:rsidDel="00000000" w:rsidR="00000000" w:rsidRPr="00000000">
        <w:rPr>
          <w:color w:val="333333"/>
          <w:sz w:val="24"/>
          <w:szCs w:val="24"/>
          <w:rtl w:val="0"/>
        </w:rPr>
        <w:br w:type="textWrapping"/>
        <w:t xml:space="preserve">Thuật toán này không phù hợp với các tập dữ liệu lớn vì độ phức tạp trung bình.</w:t>
        <w:br w:type="textWrapping"/>
        <w:br w:type="textWrapping"/>
        <w:t xml:space="preserve">Khi bạn sắp xếp với một cơ sở dữ liệu lớn thì quá trình này sẽ chậm và tốn nhiều bộ nhớ máy tính.</w:t>
        <w:br w:type="textWrapping"/>
        <w:br w:type="textWrapping"/>
        <w:t xml:space="preserve">Độ phức tạp của selection sort là: </w:t>
      </w:r>
      <w:r w:rsidDel="00000000" w:rsidR="00000000" w:rsidRPr="00000000">
        <w:rPr>
          <w:color w:val="c7254e"/>
          <w:sz w:val="24"/>
          <w:szCs w:val="24"/>
          <w:shd w:fill="f9f2f4" w:val="clear"/>
          <w:rtl w:val="0"/>
        </w:rPr>
        <w:t xml:space="preserve">O(n</w:t>
      </w:r>
      <w:r w:rsidDel="00000000" w:rsidR="00000000" w:rsidRPr="00000000">
        <w:rPr>
          <w:color w:val="c7254e"/>
          <w:sz w:val="24"/>
          <w:szCs w:val="24"/>
          <w:shd w:fill="f9f2f4" w:val="clear"/>
          <w:vertAlign w:val="superscript"/>
          <w:rtl w:val="0"/>
        </w:rPr>
        <w:t xml:space="preserve">2</w:t>
      </w:r>
      <w:r w:rsidDel="00000000" w:rsidR="00000000" w:rsidRPr="00000000">
        <w:rPr>
          <w:color w:val="c7254e"/>
          <w:sz w:val="24"/>
          <w:szCs w:val="24"/>
          <w:shd w:fill="f9f2f4" w:val="clear"/>
          <w:rtl w:val="0"/>
        </w:rPr>
        <w:t xml:space="preserve">)</w:t>
      </w:r>
    </w:p>
    <w:p w:rsidR="00000000" w:rsidDel="00000000" w:rsidP="00000000" w:rsidRDefault="00000000" w:rsidRPr="00000000" w14:paraId="0000016C">
      <w:pPr>
        <w:spacing w:line="240" w:lineRule="auto"/>
        <w:rPr>
          <w:sz w:val="24"/>
          <w:szCs w:val="24"/>
        </w:rPr>
      </w:pPr>
      <w:r w:rsidDel="00000000" w:rsidR="00000000" w:rsidRPr="00000000">
        <w:rPr>
          <w:color w:val="333333"/>
          <w:sz w:val="24"/>
          <w:szCs w:val="24"/>
          <w:highlight w:val="white"/>
          <w:rtl w:val="0"/>
        </w:rPr>
        <w:t xml:space="preserve">Để bạn dần hiểu rõ hơn về thuật toán Selection Sort, hãy xem giải thuật của nó:</w:t>
      </w:r>
      <w:r w:rsidDel="00000000" w:rsidR="00000000" w:rsidRPr="00000000">
        <w:rPr>
          <w:color w:val="333333"/>
          <w:sz w:val="24"/>
          <w:szCs w:val="24"/>
          <w:rtl w:val="0"/>
        </w:rPr>
        <w:br w:type="textWrapping"/>
        <w:br w:type="textWrapping"/>
      </w:r>
      <w:r w:rsidDel="00000000" w:rsidR="00000000" w:rsidRPr="00000000">
        <w:rPr>
          <w:rtl w:val="0"/>
        </w:rPr>
      </w:r>
    </w:p>
    <w:p w:rsidR="00000000" w:rsidDel="00000000" w:rsidP="00000000" w:rsidRDefault="00000000" w:rsidRPr="00000000" w14:paraId="0000016D">
      <w:pPr>
        <w:numPr>
          <w:ilvl w:val="0"/>
          <w:numId w:val="9"/>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Bước 1: Chọn phần tử có khóa nhỏ nhất trong </w:t>
      </w:r>
      <w:r w:rsidDel="00000000" w:rsidR="00000000" w:rsidRPr="00000000">
        <w:rPr>
          <w:color w:val="c7254e"/>
          <w:sz w:val="24"/>
          <w:szCs w:val="24"/>
          <w:shd w:fill="f9f2f4" w:val="clear"/>
          <w:rtl w:val="0"/>
        </w:rPr>
        <w:t xml:space="preserve">n</w:t>
      </w:r>
      <w:r w:rsidDel="00000000" w:rsidR="00000000" w:rsidRPr="00000000">
        <w:rPr>
          <w:color w:val="333333"/>
          <w:sz w:val="24"/>
          <w:szCs w:val="24"/>
          <w:rtl w:val="0"/>
        </w:rPr>
        <w:t xml:space="preserve"> phần tử từ </w:t>
      </w:r>
      <w:r w:rsidDel="00000000" w:rsidR="00000000" w:rsidRPr="00000000">
        <w:rPr>
          <w:color w:val="c7254e"/>
          <w:sz w:val="24"/>
          <w:szCs w:val="24"/>
          <w:shd w:fill="f9f2f4" w:val="clear"/>
          <w:rtl w:val="0"/>
        </w:rPr>
        <w:t xml:space="preserve">a[0]</w:t>
      </w:r>
      <w:r w:rsidDel="00000000" w:rsidR="00000000" w:rsidRPr="00000000">
        <w:rPr>
          <w:color w:val="333333"/>
          <w:sz w:val="24"/>
          <w:szCs w:val="24"/>
          <w:rtl w:val="0"/>
        </w:rPr>
        <w:t xml:space="preserve"> đến </w:t>
      </w:r>
      <w:r w:rsidDel="00000000" w:rsidR="00000000" w:rsidRPr="00000000">
        <w:rPr>
          <w:color w:val="c7254e"/>
          <w:sz w:val="24"/>
          <w:szCs w:val="24"/>
          <w:shd w:fill="f9f2f4" w:val="clear"/>
          <w:rtl w:val="0"/>
        </w:rPr>
        <w:t xml:space="preserve">a[n-1]</w:t>
      </w:r>
      <w:r w:rsidDel="00000000" w:rsidR="00000000" w:rsidRPr="00000000">
        <w:rPr>
          <w:color w:val="333333"/>
          <w:sz w:val="24"/>
          <w:szCs w:val="24"/>
          <w:rtl w:val="0"/>
        </w:rPr>
        <w:t xml:space="preserve"> và hoán vị nó với phần tử </w:t>
      </w:r>
      <w:r w:rsidDel="00000000" w:rsidR="00000000" w:rsidRPr="00000000">
        <w:rPr>
          <w:color w:val="c7254e"/>
          <w:sz w:val="24"/>
          <w:szCs w:val="24"/>
          <w:shd w:fill="f9f2f4" w:val="clear"/>
          <w:rtl w:val="0"/>
        </w:rPr>
        <w:t xml:space="preserve">a[0]</w:t>
      </w:r>
      <w:r w:rsidDel="00000000" w:rsidR="00000000" w:rsidRPr="00000000">
        <w:rPr>
          <w:color w:val="333333"/>
          <w:sz w:val="24"/>
          <w:szCs w:val="24"/>
          <w:rtl w:val="0"/>
        </w:rPr>
        <w:t xml:space="preserve">.</w:t>
      </w:r>
    </w:p>
    <w:p w:rsidR="00000000" w:rsidDel="00000000" w:rsidP="00000000" w:rsidRDefault="00000000" w:rsidRPr="00000000" w14:paraId="0000016E">
      <w:pPr>
        <w:numPr>
          <w:ilvl w:val="0"/>
          <w:numId w:val="24"/>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Bước 2: Chọn phần tử có khóa nhỏ nhất trong </w:t>
      </w:r>
      <w:r w:rsidDel="00000000" w:rsidR="00000000" w:rsidRPr="00000000">
        <w:rPr>
          <w:color w:val="c7254e"/>
          <w:sz w:val="24"/>
          <w:szCs w:val="24"/>
          <w:shd w:fill="f9f2f4" w:val="clear"/>
          <w:rtl w:val="0"/>
        </w:rPr>
        <w:t xml:space="preserve">n – 1</w:t>
      </w:r>
      <w:r w:rsidDel="00000000" w:rsidR="00000000" w:rsidRPr="00000000">
        <w:rPr>
          <w:color w:val="333333"/>
          <w:sz w:val="24"/>
          <w:szCs w:val="24"/>
          <w:rtl w:val="0"/>
        </w:rPr>
        <w:t xml:space="preserve"> phần tử từ </w:t>
      </w:r>
      <w:r w:rsidDel="00000000" w:rsidR="00000000" w:rsidRPr="00000000">
        <w:rPr>
          <w:color w:val="c7254e"/>
          <w:sz w:val="24"/>
          <w:szCs w:val="24"/>
          <w:shd w:fill="f9f2f4" w:val="clear"/>
          <w:rtl w:val="0"/>
        </w:rPr>
        <w:t xml:space="preserve">a[1]</w:t>
      </w:r>
      <w:r w:rsidDel="00000000" w:rsidR="00000000" w:rsidRPr="00000000">
        <w:rPr>
          <w:color w:val="333333"/>
          <w:sz w:val="24"/>
          <w:szCs w:val="24"/>
          <w:rtl w:val="0"/>
        </w:rPr>
        <w:t xml:space="preserve"> đến </w:t>
      </w:r>
      <w:r w:rsidDel="00000000" w:rsidR="00000000" w:rsidRPr="00000000">
        <w:rPr>
          <w:color w:val="c7254e"/>
          <w:sz w:val="24"/>
          <w:szCs w:val="24"/>
          <w:shd w:fill="f9f2f4" w:val="clear"/>
          <w:rtl w:val="0"/>
        </w:rPr>
        <w:t xml:space="preserve">a[n-1]</w:t>
      </w:r>
      <w:r w:rsidDel="00000000" w:rsidR="00000000" w:rsidRPr="00000000">
        <w:rPr>
          <w:color w:val="333333"/>
          <w:sz w:val="24"/>
          <w:szCs w:val="24"/>
          <w:rtl w:val="0"/>
        </w:rPr>
        <w:t xml:space="preserve"> và hoán vị nó với </w:t>
      </w:r>
      <w:r w:rsidDel="00000000" w:rsidR="00000000" w:rsidRPr="00000000">
        <w:rPr>
          <w:color w:val="c7254e"/>
          <w:sz w:val="24"/>
          <w:szCs w:val="24"/>
          <w:shd w:fill="f9f2f4" w:val="clear"/>
          <w:rtl w:val="0"/>
        </w:rPr>
        <w:t xml:space="preserve">a[1]</w:t>
      </w:r>
      <w:r w:rsidDel="00000000" w:rsidR="00000000" w:rsidRPr="00000000">
        <w:rPr>
          <w:color w:val="333333"/>
          <w:sz w:val="24"/>
          <w:szCs w:val="24"/>
          <w:rtl w:val="0"/>
        </w:rPr>
        <w:t xml:space="preserve">.</w:t>
      </w:r>
    </w:p>
    <w:p w:rsidR="00000000" w:rsidDel="00000000" w:rsidP="00000000" w:rsidRDefault="00000000" w:rsidRPr="00000000" w14:paraId="0000016F">
      <w:pPr>
        <w:numPr>
          <w:ilvl w:val="0"/>
          <w:numId w:val="13"/>
        </w:numPr>
        <w:shd w:fill="ffffff" w:val="clear"/>
        <w:spacing w:after="280" w:before="280" w:line="240" w:lineRule="auto"/>
        <w:ind w:left="720" w:hanging="360"/>
        <w:rPr>
          <w:rFonts w:ascii="Arial" w:cs="Arial" w:eastAsia="Arial" w:hAnsi="Arial"/>
          <w:color w:val="333333"/>
          <w:sz w:val="24"/>
          <w:szCs w:val="24"/>
        </w:rPr>
      </w:pPr>
      <w:r w:rsidDel="00000000" w:rsidR="00000000" w:rsidRPr="00000000">
        <w:rPr>
          <w:color w:val="333333"/>
          <w:sz w:val="24"/>
          <w:szCs w:val="24"/>
          <w:rtl w:val="0"/>
        </w:rPr>
        <w:t xml:space="preserve">Tổng quát ở bước thứ </w:t>
      </w:r>
      <w:r w:rsidDel="00000000" w:rsidR="00000000" w:rsidRPr="00000000">
        <w:rPr>
          <w:color w:val="c7254e"/>
          <w:sz w:val="24"/>
          <w:szCs w:val="24"/>
          <w:shd w:fill="f9f2f4" w:val="clear"/>
          <w:rtl w:val="0"/>
        </w:rPr>
        <w:t xml:space="preserve">i</w:t>
      </w:r>
      <w:r w:rsidDel="00000000" w:rsidR="00000000" w:rsidRPr="00000000">
        <w:rPr>
          <w:color w:val="333333"/>
          <w:sz w:val="24"/>
          <w:szCs w:val="24"/>
          <w:rtl w:val="0"/>
        </w:rPr>
        <w:t xml:space="preserve"> chọn phần tử có khóa nhỏ nhất trong </w:t>
      </w:r>
      <w:r w:rsidDel="00000000" w:rsidR="00000000" w:rsidRPr="00000000">
        <w:rPr>
          <w:color w:val="c7254e"/>
          <w:sz w:val="24"/>
          <w:szCs w:val="24"/>
          <w:shd w:fill="f9f2f4" w:val="clear"/>
          <w:rtl w:val="0"/>
        </w:rPr>
        <w:t xml:space="preserve">n – i</w:t>
      </w:r>
      <w:r w:rsidDel="00000000" w:rsidR="00000000" w:rsidRPr="00000000">
        <w:rPr>
          <w:color w:val="333333"/>
          <w:sz w:val="24"/>
          <w:szCs w:val="24"/>
          <w:rtl w:val="0"/>
        </w:rPr>
        <w:t xml:space="preserve"> phần tử từ </w:t>
      </w:r>
      <w:r w:rsidDel="00000000" w:rsidR="00000000" w:rsidRPr="00000000">
        <w:rPr>
          <w:color w:val="c7254e"/>
          <w:sz w:val="24"/>
          <w:szCs w:val="24"/>
          <w:shd w:fill="f9f2f4" w:val="clear"/>
          <w:rtl w:val="0"/>
        </w:rPr>
        <w:t xml:space="preserve">a[i]</w:t>
      </w:r>
      <w:r w:rsidDel="00000000" w:rsidR="00000000" w:rsidRPr="00000000">
        <w:rPr>
          <w:color w:val="333333"/>
          <w:sz w:val="24"/>
          <w:szCs w:val="24"/>
          <w:rtl w:val="0"/>
        </w:rPr>
        <w:t xml:space="preserve"> đến </w:t>
      </w:r>
      <w:r w:rsidDel="00000000" w:rsidR="00000000" w:rsidRPr="00000000">
        <w:rPr>
          <w:color w:val="c7254e"/>
          <w:sz w:val="24"/>
          <w:szCs w:val="24"/>
          <w:shd w:fill="f9f2f4" w:val="clear"/>
          <w:rtl w:val="0"/>
        </w:rPr>
        <w:t xml:space="preserve">a[n-1]</w:t>
      </w:r>
      <w:r w:rsidDel="00000000" w:rsidR="00000000" w:rsidRPr="00000000">
        <w:rPr>
          <w:color w:val="333333"/>
          <w:sz w:val="24"/>
          <w:szCs w:val="24"/>
          <w:rtl w:val="0"/>
        </w:rPr>
        <w:t xml:space="preserve"> và hoán vị nó với </w:t>
      </w:r>
      <w:r w:rsidDel="00000000" w:rsidR="00000000" w:rsidRPr="00000000">
        <w:rPr>
          <w:color w:val="c7254e"/>
          <w:sz w:val="24"/>
          <w:szCs w:val="24"/>
          <w:shd w:fill="f9f2f4" w:val="clear"/>
          <w:rtl w:val="0"/>
        </w:rPr>
        <w:t xml:space="preserve">a[i]</w:t>
      </w:r>
      <w:r w:rsidDel="00000000" w:rsidR="00000000" w:rsidRPr="00000000">
        <w:rPr>
          <w:color w:val="333333"/>
          <w:sz w:val="24"/>
          <w:szCs w:val="24"/>
          <w:rtl w:val="0"/>
        </w:rPr>
        <w:t xml:space="preserve">.</w:t>
      </w:r>
    </w:p>
    <w:p w:rsidR="00000000" w:rsidDel="00000000" w:rsidP="00000000" w:rsidRDefault="00000000" w:rsidRPr="00000000" w14:paraId="00000170">
      <w:pPr>
        <w:shd w:fill="ffffff" w:val="clear"/>
        <w:spacing w:after="150" w:line="240" w:lineRule="auto"/>
        <w:rPr>
          <w:color w:val="c7254e"/>
          <w:sz w:val="24"/>
          <w:szCs w:val="24"/>
          <w:shd w:fill="f9f2f4" w:val="clear"/>
        </w:rPr>
      </w:pPr>
      <w:r w:rsidDel="00000000" w:rsidR="00000000" w:rsidRPr="00000000">
        <w:rPr>
          <w:color w:val="333333"/>
          <w:sz w:val="24"/>
          <w:szCs w:val="24"/>
          <w:rtl w:val="0"/>
        </w:rPr>
        <w:br w:type="textWrapping"/>
      </w:r>
      <w:r w:rsidDel="00000000" w:rsidR="00000000" w:rsidRPr="00000000">
        <w:rPr>
          <w:color w:val="333333"/>
          <w:sz w:val="24"/>
          <w:szCs w:val="24"/>
          <w:highlight w:val="white"/>
          <w:rtl w:val="0"/>
        </w:rPr>
        <w:t xml:space="preserve">Sau </w:t>
      </w:r>
      <w:r w:rsidDel="00000000" w:rsidR="00000000" w:rsidRPr="00000000">
        <w:rPr>
          <w:color w:val="c7254e"/>
          <w:sz w:val="24"/>
          <w:szCs w:val="24"/>
          <w:shd w:fill="f9f2f4" w:val="clear"/>
          <w:rtl w:val="0"/>
        </w:rPr>
        <w:t xml:space="preserve">n – 1</w:t>
      </w:r>
      <w:r w:rsidDel="00000000" w:rsidR="00000000" w:rsidRPr="00000000">
        <w:rPr>
          <w:color w:val="333333"/>
          <w:sz w:val="24"/>
          <w:szCs w:val="24"/>
          <w:highlight w:val="white"/>
          <w:rtl w:val="0"/>
        </w:rPr>
        <w:t xml:space="preserve"> bước thì mảng đã được sắp xếp.</w:t>
      </w:r>
      <w:r w:rsidDel="00000000" w:rsidR="00000000" w:rsidRPr="00000000">
        <w:rPr>
          <w:rtl w:val="0"/>
        </w:rPr>
      </w:r>
    </w:p>
    <w:p w:rsidR="00000000" w:rsidDel="00000000" w:rsidP="00000000" w:rsidRDefault="00000000" w:rsidRPr="00000000" w14:paraId="00000171">
      <w:pPr>
        <w:shd w:fill="ffffff" w:val="clear"/>
        <w:spacing w:after="150" w:line="240" w:lineRule="auto"/>
        <w:ind w:left="0" w:firstLine="0"/>
        <w:rPr>
          <w:color w:val="333333"/>
          <w:sz w:val="24"/>
          <w:szCs w:val="24"/>
        </w:rPr>
      </w:pPr>
      <w:r w:rsidDel="00000000" w:rsidR="00000000" w:rsidRPr="00000000">
        <w:rPr>
          <w:color w:val="333333"/>
          <w:sz w:val="24"/>
          <w:szCs w:val="24"/>
          <w:rtl w:val="0"/>
        </w:rPr>
        <w:t xml:space="preserve">Ứng dụng:</w:t>
      </w:r>
    </w:p>
    <w:p w:rsidR="00000000" w:rsidDel="00000000" w:rsidP="00000000" w:rsidRDefault="00000000" w:rsidRPr="00000000" w14:paraId="00000172">
      <w:pPr>
        <w:numPr>
          <w:ilvl w:val="0"/>
          <w:numId w:val="38"/>
        </w:numPr>
        <w:shd w:fill="ffffff" w:val="clear"/>
        <w:spacing w:after="0" w:afterAutospacing="0" w:line="240" w:lineRule="auto"/>
        <w:ind w:left="720" w:hanging="360"/>
        <w:rPr>
          <w:color w:val="333333"/>
          <w:sz w:val="24"/>
          <w:szCs w:val="24"/>
        </w:rPr>
      </w:pPr>
      <w:r w:rsidDel="00000000" w:rsidR="00000000" w:rsidRPr="00000000">
        <w:rPr>
          <w:color w:val="333333"/>
          <w:sz w:val="24"/>
          <w:szCs w:val="24"/>
          <w:rtl w:val="0"/>
        </w:rPr>
        <w:t xml:space="preserve">Trong thực tế, chúng ta không cần tạo một danh sách mới cho các phần tử được sắp xếp, những gì chúng ta làm là coi phần ngoài cùng bên trái của danh sách là phân đoạn được sắp xếp.</w:t>
      </w:r>
    </w:p>
    <w:p w:rsidR="00000000" w:rsidDel="00000000" w:rsidP="00000000" w:rsidRDefault="00000000" w:rsidRPr="00000000" w14:paraId="00000173">
      <w:pPr>
        <w:numPr>
          <w:ilvl w:val="0"/>
          <w:numId w:val="25"/>
        </w:numPr>
        <w:shd w:fill="ffffff" w:val="clear"/>
        <w:spacing w:after="0" w:afterAutospacing="0" w:line="240" w:lineRule="auto"/>
        <w:ind w:left="720" w:hanging="360"/>
        <w:rPr>
          <w:color w:val="333333"/>
          <w:sz w:val="24"/>
          <w:szCs w:val="24"/>
        </w:rPr>
      </w:pPr>
      <w:r w:rsidDel="00000000" w:rsidR="00000000" w:rsidRPr="00000000">
        <w:rPr>
          <w:color w:val="333333"/>
          <w:sz w:val="24"/>
          <w:szCs w:val="24"/>
          <w:rtl w:val="0"/>
        </w:rPr>
        <w:t xml:space="preserve">Sau đó chúng ta tìm kiếm phần tử nhỏ nhất trong toàn bộ danh sách đã cho và hoán đổi nó với phần tử đầu tiên.</w:t>
      </w:r>
    </w:p>
    <w:p w:rsidR="00000000" w:rsidDel="00000000" w:rsidP="00000000" w:rsidRDefault="00000000" w:rsidRPr="00000000" w14:paraId="00000174">
      <w:pPr>
        <w:numPr>
          <w:ilvl w:val="0"/>
          <w:numId w:val="40"/>
        </w:numPr>
        <w:shd w:fill="ffffff" w:val="clear"/>
        <w:spacing w:after="150" w:line="240" w:lineRule="auto"/>
        <w:ind w:left="720" w:hanging="360"/>
        <w:rPr>
          <w:color w:val="333333"/>
          <w:sz w:val="24"/>
          <w:szCs w:val="24"/>
        </w:rPr>
      </w:pPr>
      <w:r w:rsidDel="00000000" w:rsidR="00000000" w:rsidRPr="00000000">
        <w:rPr>
          <w:color w:val="333333"/>
          <w:sz w:val="24"/>
          <w:szCs w:val="24"/>
          <w:rtl w:val="0"/>
        </w:rPr>
        <w:t xml:space="preserve">Thuật toán Selection Sort là một trong những thuật toán đơn giản nhất, dễ học và cũng dễ vận dụng vào các dự án thực tế.</w:t>
      </w:r>
    </w:p>
    <w:p w:rsidR="00000000" w:rsidDel="00000000" w:rsidP="00000000" w:rsidRDefault="00000000" w:rsidRPr="00000000" w14:paraId="00000175">
      <w:pPr>
        <w:spacing w:line="240" w:lineRule="auto"/>
        <w:rPr>
          <w:color w:val="333333"/>
          <w:sz w:val="24"/>
          <w:szCs w:val="24"/>
        </w:rPr>
      </w:pPr>
      <w:r w:rsidDel="00000000" w:rsidR="00000000" w:rsidRPr="00000000">
        <w:rPr>
          <w:rtl w:val="0"/>
        </w:rPr>
      </w:r>
    </w:p>
    <w:p w:rsidR="00000000" w:rsidDel="00000000" w:rsidP="00000000" w:rsidRDefault="00000000" w:rsidRPr="00000000" w14:paraId="00000176">
      <w:pPr>
        <w:pStyle w:val="Heading1"/>
        <w:rPr>
          <w:sz w:val="24"/>
          <w:szCs w:val="24"/>
        </w:rPr>
      </w:pPr>
      <w:bookmarkStart w:colFirst="0" w:colLast="0" w:name="_5kae8p733918" w:id="24"/>
      <w:bookmarkEnd w:id="24"/>
      <w:r w:rsidDel="00000000" w:rsidR="00000000" w:rsidRPr="00000000">
        <w:rPr>
          <w:sz w:val="24"/>
          <w:szCs w:val="24"/>
          <w:rtl w:val="0"/>
        </w:rPr>
        <w:t xml:space="preserve">INSERTION SORT</w:t>
      </w:r>
    </w:p>
    <w:p w:rsidR="00000000" w:rsidDel="00000000" w:rsidP="00000000" w:rsidRDefault="00000000" w:rsidRPr="00000000" w14:paraId="00000177">
      <w:pPr>
        <w:shd w:fill="ffffff" w:val="clear"/>
        <w:spacing w:after="150" w:line="240" w:lineRule="auto"/>
        <w:rPr>
          <w:color w:val="333333"/>
          <w:sz w:val="24"/>
          <w:szCs w:val="24"/>
        </w:rPr>
      </w:pPr>
      <w:r w:rsidDel="00000000" w:rsidR="00000000" w:rsidRPr="00000000">
        <w:rPr>
          <w:color w:val="333333"/>
          <w:sz w:val="24"/>
          <w:szCs w:val="24"/>
          <w:rtl w:val="0"/>
        </w:rPr>
        <w:t xml:space="preserve">Sắp xếp chèn là một thuật toán sắp xếp đơn giản hoạt động tương tự như cách bạn sắp xếp các thẻ chơi trong tay. Mảng hầu như được chia thành một phần được sắp xếp và một phần chưa được sắp xếp. Các giá trị từ phần chưa được sắp xếp được chọn và đặt ở vị trí chính xác trong phần được sắp xếp.</w:t>
      </w:r>
    </w:p>
    <w:p w:rsidR="00000000" w:rsidDel="00000000" w:rsidP="00000000" w:rsidRDefault="00000000" w:rsidRPr="00000000" w14:paraId="00000178">
      <w:pPr>
        <w:shd w:fill="ffffff" w:val="clear"/>
        <w:spacing w:after="150" w:line="240" w:lineRule="auto"/>
        <w:ind w:left="0" w:firstLine="0"/>
        <w:rPr>
          <w:color w:val="333333"/>
          <w:sz w:val="24"/>
          <w:szCs w:val="24"/>
        </w:rPr>
      </w:pPr>
      <w:r w:rsidDel="00000000" w:rsidR="00000000" w:rsidRPr="00000000">
        <w:rPr>
          <w:color w:val="333333"/>
          <w:sz w:val="24"/>
          <w:szCs w:val="24"/>
          <w:rtl w:val="0"/>
        </w:rPr>
        <w:t xml:space="preserve">Cơ chế :</w:t>
      </w:r>
    </w:p>
    <w:p w:rsidR="00000000" w:rsidDel="00000000" w:rsidP="00000000" w:rsidRDefault="00000000" w:rsidRPr="00000000" w14:paraId="00000179">
      <w:pPr>
        <w:shd w:fill="ffffff" w:val="clear"/>
        <w:spacing w:after="150" w:line="240" w:lineRule="auto"/>
        <w:rPr>
          <w:color w:val="333333"/>
          <w:sz w:val="24"/>
          <w:szCs w:val="24"/>
        </w:rPr>
      </w:pPr>
      <w:r w:rsidDel="00000000" w:rsidR="00000000" w:rsidRPr="00000000">
        <w:rPr>
          <w:color w:val="333333"/>
          <w:sz w:val="24"/>
          <w:szCs w:val="24"/>
          <w:rtl w:val="0"/>
        </w:rPr>
        <w:t xml:space="preserve">Để sắp xếp một mảng có kích thước n theo thứ tự tăng dần:</w:t>
      </w:r>
    </w:p>
    <w:p w:rsidR="00000000" w:rsidDel="00000000" w:rsidP="00000000" w:rsidRDefault="00000000" w:rsidRPr="00000000" w14:paraId="0000017A">
      <w:pPr>
        <w:shd w:fill="ffffff" w:val="clear"/>
        <w:spacing w:after="150" w:line="240" w:lineRule="auto"/>
        <w:rPr>
          <w:color w:val="333333"/>
          <w:sz w:val="24"/>
          <w:szCs w:val="24"/>
        </w:rPr>
      </w:pPr>
      <w:r w:rsidDel="00000000" w:rsidR="00000000" w:rsidRPr="00000000">
        <w:rPr>
          <w:color w:val="333333"/>
          <w:sz w:val="24"/>
          <w:szCs w:val="24"/>
          <w:rtl w:val="0"/>
        </w:rPr>
        <w:t xml:space="preserve">1: Lặp lại từ arr [1] đến arr [n] trên mảng.</w:t>
      </w:r>
    </w:p>
    <w:p w:rsidR="00000000" w:rsidDel="00000000" w:rsidP="00000000" w:rsidRDefault="00000000" w:rsidRPr="00000000" w14:paraId="0000017B">
      <w:pPr>
        <w:shd w:fill="ffffff" w:val="clear"/>
        <w:spacing w:after="150" w:line="240" w:lineRule="auto"/>
        <w:rPr>
          <w:color w:val="333333"/>
          <w:sz w:val="24"/>
          <w:szCs w:val="24"/>
        </w:rPr>
      </w:pPr>
      <w:r w:rsidDel="00000000" w:rsidR="00000000" w:rsidRPr="00000000">
        <w:rPr>
          <w:color w:val="333333"/>
          <w:sz w:val="24"/>
          <w:szCs w:val="24"/>
          <w:rtl w:val="0"/>
        </w:rPr>
        <w:t xml:space="preserve">2: So sánh phần tử hiện tại với phần tử trước của nó.</w:t>
      </w:r>
    </w:p>
    <w:p w:rsidR="00000000" w:rsidDel="00000000" w:rsidP="00000000" w:rsidRDefault="00000000" w:rsidRPr="00000000" w14:paraId="0000017C">
      <w:pPr>
        <w:shd w:fill="ffffff" w:val="clear"/>
        <w:spacing w:after="150" w:line="240" w:lineRule="auto"/>
        <w:rPr>
          <w:color w:val="333333"/>
          <w:sz w:val="24"/>
          <w:szCs w:val="24"/>
        </w:rPr>
      </w:pPr>
      <w:r w:rsidDel="00000000" w:rsidR="00000000" w:rsidRPr="00000000">
        <w:rPr>
          <w:color w:val="333333"/>
          <w:sz w:val="24"/>
          <w:szCs w:val="24"/>
          <w:rtl w:val="0"/>
        </w:rPr>
        <w:t xml:space="preserve">3: Nếu phần tử chính nhỏ hơn phần tử trước của nó, hãy so sánh nó với các phần tử trước đó. Di chuyển các phần tử lớn hơn lên một vị trí để tạo khoảng trống cho phần tử được hoán đổi.</w:t>
      </w:r>
    </w:p>
    <w:p w:rsidR="00000000" w:rsidDel="00000000" w:rsidP="00000000" w:rsidRDefault="00000000" w:rsidRPr="00000000" w14:paraId="0000017D">
      <w:pPr>
        <w:numPr>
          <w:ilvl w:val="0"/>
          <w:numId w:val="18"/>
        </w:numPr>
        <w:shd w:fill="ffffff" w:val="clear"/>
        <w:spacing w:after="280" w:before="280" w:line="276" w:lineRule="auto"/>
        <w:ind w:left="1035" w:hanging="360"/>
        <w:rPr>
          <w:rFonts w:ascii="Arial" w:cs="Arial" w:eastAsia="Arial" w:hAnsi="Arial"/>
          <w:color w:val="222222"/>
          <w:sz w:val="24"/>
          <w:szCs w:val="24"/>
        </w:rPr>
      </w:pPr>
      <w:r w:rsidDel="00000000" w:rsidR="00000000" w:rsidRPr="00000000">
        <w:rPr>
          <w:b w:val="1"/>
          <w:color w:val="222222"/>
          <w:sz w:val="24"/>
          <w:szCs w:val="24"/>
          <w:rtl w:val="0"/>
        </w:rPr>
        <w:t xml:space="preserve">Dưới đây là thuật toán sắp xếp chèn đơn giản cho danh sách liên kết.</w:t>
      </w:r>
      <w:r w:rsidDel="00000000" w:rsidR="00000000" w:rsidRPr="00000000">
        <w:rPr>
          <w:rtl w:val="0"/>
        </w:rPr>
      </w:r>
    </w:p>
    <w:p w:rsidR="00000000" w:rsidDel="00000000" w:rsidP="00000000" w:rsidRDefault="00000000" w:rsidRPr="00000000" w14:paraId="0000017E">
      <w:pPr>
        <w:shd w:fill="ffffff" w:val="clear"/>
        <w:spacing w:after="390" w:line="240" w:lineRule="auto"/>
        <w:rPr>
          <w:color w:val="222222"/>
          <w:sz w:val="24"/>
          <w:szCs w:val="24"/>
        </w:rPr>
      </w:pPr>
      <w:r w:rsidDel="00000000" w:rsidR="00000000" w:rsidRPr="00000000">
        <w:rPr>
          <w:color w:val="222222"/>
          <w:sz w:val="24"/>
          <w:szCs w:val="24"/>
          <w:rtl w:val="0"/>
        </w:rPr>
        <w:t xml:space="preserve">1) Tạo danh sách (hoặc kết quả) được sắp xếp trống</w:t>
      </w:r>
    </w:p>
    <w:p w:rsidR="00000000" w:rsidDel="00000000" w:rsidP="00000000" w:rsidRDefault="00000000" w:rsidRPr="00000000" w14:paraId="0000017F">
      <w:pPr>
        <w:shd w:fill="ffffff" w:val="clear"/>
        <w:spacing w:after="390" w:line="240" w:lineRule="auto"/>
        <w:rPr>
          <w:color w:val="222222"/>
          <w:sz w:val="24"/>
          <w:szCs w:val="24"/>
        </w:rPr>
      </w:pPr>
      <w:r w:rsidDel="00000000" w:rsidR="00000000" w:rsidRPr="00000000">
        <w:rPr>
          <w:color w:val="222222"/>
          <w:sz w:val="24"/>
          <w:szCs w:val="24"/>
          <w:rtl w:val="0"/>
        </w:rPr>
        <w:t xml:space="preserve">2) Duyệt qua danh sách đã cho, thực hiện theo các bước sau cho mọi nút.</w:t>
      </w:r>
    </w:p>
    <w:p w:rsidR="00000000" w:rsidDel="00000000" w:rsidP="00000000" w:rsidRDefault="00000000" w:rsidRPr="00000000" w14:paraId="00000180">
      <w:pPr>
        <w:shd w:fill="ffffff" w:val="clear"/>
        <w:spacing w:after="390" w:line="240" w:lineRule="auto"/>
        <w:rPr>
          <w:color w:val="222222"/>
          <w:sz w:val="24"/>
          <w:szCs w:val="24"/>
        </w:rPr>
      </w:pPr>
      <w:r w:rsidDel="00000000" w:rsidR="00000000" w:rsidRPr="00000000">
        <w:rPr>
          <w:color w:val="222222"/>
          <w:sz w:val="24"/>
          <w:szCs w:val="24"/>
          <w:rtl w:val="0"/>
        </w:rPr>
        <w:t xml:space="preserve">…… a) Chèn nút hiện tại theo cách được sắp xếp trong danh sách đã sắp xếp hoặc kết quả.</w:t>
      </w:r>
    </w:p>
    <w:p w:rsidR="00000000" w:rsidDel="00000000" w:rsidP="00000000" w:rsidRDefault="00000000" w:rsidRPr="00000000" w14:paraId="00000181">
      <w:pPr>
        <w:shd w:fill="ffffff" w:val="clear"/>
        <w:spacing w:after="390" w:line="240" w:lineRule="auto"/>
        <w:rPr>
          <w:color w:val="222222"/>
          <w:sz w:val="24"/>
          <w:szCs w:val="24"/>
        </w:rPr>
      </w:pPr>
      <w:r w:rsidDel="00000000" w:rsidR="00000000" w:rsidRPr="00000000">
        <w:rPr>
          <w:color w:val="222222"/>
          <w:sz w:val="24"/>
          <w:szCs w:val="24"/>
          <w:rtl w:val="0"/>
        </w:rPr>
        <w:t xml:space="preserve">3) Thay đổi phần đầu của danh sách liên kết đã cho thành phần đầu của danh sách được sắp xếp (hoặc kết quả).</w:t>
      </w:r>
    </w:p>
    <w:p w:rsidR="00000000" w:rsidDel="00000000" w:rsidP="00000000" w:rsidRDefault="00000000" w:rsidRPr="00000000" w14:paraId="00000182">
      <w:pPr>
        <w:shd w:fill="ffffff" w:val="clear"/>
        <w:spacing w:after="390" w:line="240" w:lineRule="auto"/>
        <w:ind w:left="0" w:firstLine="0"/>
        <w:rPr>
          <w:color w:val="222222"/>
          <w:sz w:val="24"/>
          <w:szCs w:val="24"/>
        </w:rPr>
      </w:pPr>
      <w:r w:rsidDel="00000000" w:rsidR="00000000" w:rsidRPr="00000000">
        <w:rPr>
          <w:color w:val="222222"/>
          <w:sz w:val="24"/>
          <w:szCs w:val="24"/>
          <w:rtl w:val="0"/>
        </w:rPr>
        <w:t xml:space="preserve">Ứng dụng</w:t>
      </w:r>
    </w:p>
    <w:p w:rsidR="00000000" w:rsidDel="00000000" w:rsidP="00000000" w:rsidRDefault="00000000" w:rsidRPr="00000000" w14:paraId="00000183">
      <w:pPr>
        <w:numPr>
          <w:ilvl w:val="0"/>
          <w:numId w:val="21"/>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Thuật toán sử dụng trung bình n</w:t>
      </w:r>
      <w:r w:rsidDel="00000000" w:rsidR="00000000" w:rsidRPr="00000000">
        <w:rPr>
          <w:color w:val="222222"/>
          <w:sz w:val="24"/>
          <w:szCs w:val="24"/>
          <w:vertAlign w:val="superscript"/>
          <w:rtl w:val="0"/>
        </w:rPr>
        <w:t xml:space="preserve">2</w:t>
      </w:r>
      <w:r w:rsidDel="00000000" w:rsidR="00000000" w:rsidRPr="00000000">
        <w:rPr>
          <w:color w:val="222222"/>
          <w:sz w:val="24"/>
          <w:szCs w:val="24"/>
          <w:rtl w:val="0"/>
        </w:rPr>
        <w:t xml:space="preserve">/4 phép so sánh và n</w:t>
      </w:r>
      <w:r w:rsidDel="00000000" w:rsidR="00000000" w:rsidRPr="00000000">
        <w:rPr>
          <w:color w:val="222222"/>
          <w:sz w:val="24"/>
          <w:szCs w:val="24"/>
          <w:vertAlign w:val="superscript"/>
          <w:rtl w:val="0"/>
        </w:rPr>
        <w:t xml:space="preserve">2</w:t>
      </w:r>
      <w:r w:rsidDel="00000000" w:rsidR="00000000" w:rsidRPr="00000000">
        <w:rPr>
          <w:color w:val="222222"/>
          <w:sz w:val="24"/>
          <w:szCs w:val="24"/>
          <w:rtl w:val="0"/>
        </w:rPr>
        <w:t xml:space="preserve">/4 lần hoán vị, n</w:t>
      </w:r>
      <w:r w:rsidDel="00000000" w:rsidR="00000000" w:rsidRPr="00000000">
        <w:rPr>
          <w:color w:val="222222"/>
          <w:sz w:val="24"/>
          <w:szCs w:val="24"/>
          <w:vertAlign w:val="superscript"/>
          <w:rtl w:val="0"/>
        </w:rPr>
        <w:t xml:space="preserve">2</w:t>
      </w:r>
      <w:r w:rsidDel="00000000" w:rsidR="00000000" w:rsidRPr="00000000">
        <w:rPr>
          <w:color w:val="222222"/>
          <w:sz w:val="24"/>
          <w:szCs w:val="24"/>
          <w:rtl w:val="0"/>
        </w:rPr>
        <w:t xml:space="preserve">/2 phép so sánh và n</w:t>
      </w:r>
      <w:r w:rsidDel="00000000" w:rsidR="00000000" w:rsidRPr="00000000">
        <w:rPr>
          <w:color w:val="222222"/>
          <w:sz w:val="24"/>
          <w:szCs w:val="24"/>
          <w:vertAlign w:val="superscript"/>
          <w:rtl w:val="0"/>
        </w:rPr>
        <w:t xml:space="preserve">2</w:t>
      </w:r>
      <w:r w:rsidDel="00000000" w:rsidR="00000000" w:rsidRPr="00000000">
        <w:rPr>
          <w:color w:val="222222"/>
          <w:sz w:val="24"/>
          <w:szCs w:val="24"/>
          <w:rtl w:val="0"/>
        </w:rPr>
        <w:t xml:space="preserve">/2 lần hoán vị trong trường hợp xấu nhất, n-1 phép so sánh và 0 lần hoán vị trong trường hợp tốt nhất.</w:t>
      </w:r>
    </w:p>
    <w:p w:rsidR="00000000" w:rsidDel="00000000" w:rsidP="00000000" w:rsidRDefault="00000000" w:rsidRPr="00000000" w14:paraId="00000184">
      <w:pPr>
        <w:numPr>
          <w:ilvl w:val="0"/>
          <w:numId w:val="21"/>
        </w:numPr>
        <w:shd w:fill="ffffff" w:val="clear"/>
        <w:spacing w:after="390" w:line="240" w:lineRule="auto"/>
        <w:ind w:left="720" w:hanging="360"/>
        <w:rPr>
          <w:color w:val="222222"/>
          <w:sz w:val="24"/>
          <w:szCs w:val="24"/>
        </w:rPr>
      </w:pPr>
      <w:r w:rsidDel="00000000" w:rsidR="00000000" w:rsidRPr="00000000">
        <w:rPr>
          <w:color w:val="222222"/>
          <w:sz w:val="24"/>
          <w:szCs w:val="24"/>
          <w:rtl w:val="0"/>
        </w:rPr>
        <w:t xml:space="preserve">Thuật toán thích hợp đối với mảng đã được sắp xếp một phần hoặc mảng có kích thước nhỏ.</w:t>
      </w:r>
    </w:p>
    <w:p w:rsidR="00000000" w:rsidDel="00000000" w:rsidP="00000000" w:rsidRDefault="00000000" w:rsidRPr="00000000" w14:paraId="00000185">
      <w:pPr>
        <w:shd w:fill="ffffff" w:val="clear"/>
        <w:spacing w:after="390" w:line="240" w:lineRule="auto"/>
        <w:rPr>
          <w:color w:val="222222"/>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pStyle w:val="Heading1"/>
        <w:rPr>
          <w:sz w:val="24"/>
          <w:szCs w:val="24"/>
        </w:rPr>
      </w:pPr>
      <w:bookmarkStart w:colFirst="0" w:colLast="0" w:name="_wsianbo0vl8b" w:id="25"/>
      <w:bookmarkEnd w:id="25"/>
      <w:r w:rsidDel="00000000" w:rsidR="00000000" w:rsidRPr="00000000">
        <w:rPr>
          <w:sz w:val="24"/>
          <w:szCs w:val="24"/>
          <w:rtl w:val="0"/>
        </w:rPr>
        <w:t xml:space="preserve">BUBBLE SORT</w:t>
      </w:r>
    </w:p>
    <w:p w:rsidR="00000000" w:rsidDel="00000000" w:rsidP="00000000" w:rsidRDefault="00000000" w:rsidRPr="00000000" w14:paraId="00000188">
      <w:pPr>
        <w:shd w:fill="ffffff" w:val="clear"/>
        <w:spacing w:after="390" w:line="240" w:lineRule="auto"/>
        <w:rPr>
          <w:color w:val="222222"/>
          <w:sz w:val="24"/>
          <w:szCs w:val="24"/>
        </w:rPr>
      </w:pPr>
      <w:r w:rsidDel="00000000" w:rsidR="00000000" w:rsidRPr="00000000">
        <w:rPr>
          <w:color w:val="222222"/>
          <w:sz w:val="24"/>
          <w:szCs w:val="24"/>
          <w:rtl w:val="0"/>
        </w:rPr>
        <w:t xml:space="preserve">Sắp xếp nổi bọt (tiếng Anh: bubble sort) là một thuật toán sắp xếp đơn giản, với thao tác cơ bản là so sánh hai phần tử kề nhau, nếu chúng chưa đứng đúng thứ tự thì đổi chỗ (swap). Có thể tiến hành từ trên xuống (bên trái sang) hoặc từ dưới lên (bên phải sang). Sắp xếp nổi bọt còn có tên là sắp xếp bằng so sánh trực tiếp. Nó sử dụng phép so sánh các phần tử nên là một giải thuật sắp xếp kiểu so sánh.</w:t>
      </w:r>
    </w:p>
    <w:p w:rsidR="00000000" w:rsidDel="00000000" w:rsidP="00000000" w:rsidRDefault="00000000" w:rsidRPr="00000000" w14:paraId="00000189">
      <w:pPr>
        <w:shd w:fill="ffffff" w:val="clear"/>
        <w:tabs>
          <w:tab w:val="left" w:pos="1080"/>
        </w:tabs>
        <w:spacing w:after="390" w:line="240" w:lineRule="auto"/>
        <w:ind w:left="0" w:firstLine="0"/>
        <w:rPr>
          <w:color w:val="222222"/>
          <w:sz w:val="24"/>
          <w:szCs w:val="24"/>
        </w:rPr>
      </w:pPr>
      <w:r w:rsidDel="00000000" w:rsidR="00000000" w:rsidRPr="00000000">
        <w:rPr>
          <w:color w:val="222222"/>
          <w:sz w:val="24"/>
          <w:szCs w:val="24"/>
          <w:rtl w:val="0"/>
        </w:rPr>
        <w:t xml:space="preserve">Cơ chế:</w:t>
      </w:r>
    </w:p>
    <w:p w:rsidR="00000000" w:rsidDel="00000000" w:rsidP="00000000" w:rsidRDefault="00000000" w:rsidRPr="00000000" w14:paraId="0000018A">
      <w:pPr>
        <w:shd w:fill="ffffff" w:val="clear"/>
        <w:spacing w:after="390" w:line="240" w:lineRule="auto"/>
        <w:rPr>
          <w:color w:val="222222"/>
          <w:sz w:val="24"/>
          <w:szCs w:val="24"/>
        </w:rPr>
      </w:pPr>
      <w:r w:rsidDel="00000000" w:rsidR="00000000" w:rsidRPr="00000000">
        <w:rPr>
          <w:color w:val="222222"/>
          <w:sz w:val="24"/>
          <w:szCs w:val="24"/>
          <w:rtl w:val="0"/>
        </w:rPr>
        <w:t xml:space="preserve">Sắp xếp từ trên xuống</w:t>
      </w:r>
    </w:p>
    <w:p w:rsidR="00000000" w:rsidDel="00000000" w:rsidP="00000000" w:rsidRDefault="00000000" w:rsidRPr="00000000" w14:paraId="0000018B">
      <w:pPr>
        <w:shd w:fill="ffffff" w:val="clear"/>
        <w:spacing w:after="390" w:line="240" w:lineRule="auto"/>
        <w:rPr>
          <w:color w:val="222222"/>
          <w:sz w:val="24"/>
          <w:szCs w:val="24"/>
        </w:rPr>
      </w:pPr>
      <w:r w:rsidDel="00000000" w:rsidR="00000000" w:rsidRPr="00000000">
        <w:rPr>
          <w:color w:val="222222"/>
          <w:sz w:val="24"/>
          <w:szCs w:val="24"/>
          <w:rtl w:val="0"/>
        </w:rPr>
        <w:t xml:space="preserve">Giả sử dãy cần sắp xếp có n phần tử. Khi tiến hành từ trên xuống, ta so sánh hai phần tử đầu, nếu phần tử đứng trước lớn hơn phần tử đứng sau thì đổi chỗ chúng cho nhau. Tiếp tục làm như vậy với cặp phần tử thứ hai và thứ ba và tiếp tục cho đến cuối tập hợp dữ liệu, nghĩa là so sánh (và đổi chỗ nếu cần) phần tử thứ n-1 với phần tử thứ n. Sau bước này phần tử cuối cùng chính là phần tử lớn nhất của dãy.</w:t>
      </w:r>
    </w:p>
    <w:p w:rsidR="00000000" w:rsidDel="00000000" w:rsidP="00000000" w:rsidRDefault="00000000" w:rsidRPr="00000000" w14:paraId="0000018C">
      <w:pPr>
        <w:shd w:fill="ffffff" w:val="clear"/>
        <w:spacing w:after="390" w:line="240" w:lineRule="auto"/>
        <w:rPr>
          <w:color w:val="222222"/>
          <w:sz w:val="24"/>
          <w:szCs w:val="24"/>
        </w:rPr>
      </w:pPr>
      <w:r w:rsidDel="00000000" w:rsidR="00000000" w:rsidRPr="00000000">
        <w:rPr>
          <w:color w:val="222222"/>
          <w:sz w:val="24"/>
          <w:szCs w:val="24"/>
          <w:rtl w:val="0"/>
        </w:rPr>
        <w:t xml:space="preserve">Sau đó, quay lại so sánh (và đổi chố nếu cần) hai phần tử đầu cho đến khi gặp phần tử thứ n-2....</w:t>
      </w:r>
    </w:p>
    <w:p w:rsidR="00000000" w:rsidDel="00000000" w:rsidP="00000000" w:rsidRDefault="00000000" w:rsidRPr="00000000" w14:paraId="0000018D">
      <w:pPr>
        <w:shd w:fill="ffffff" w:val="clear"/>
        <w:spacing w:after="390" w:line="240" w:lineRule="auto"/>
        <w:rPr>
          <w:color w:val="222222"/>
          <w:sz w:val="24"/>
          <w:szCs w:val="24"/>
        </w:rPr>
      </w:pPr>
      <w:r w:rsidDel="00000000" w:rsidR="00000000" w:rsidRPr="00000000">
        <w:rPr>
          <w:color w:val="222222"/>
          <w:sz w:val="24"/>
          <w:szCs w:val="24"/>
          <w:rtl w:val="0"/>
        </w:rPr>
        <w:t xml:space="preserve">Ghi chú: Nếu trong một lần duyệt, không phải đổi chỗ bất cứ cặp phần tử nào thì danh sách đã được sắp xếp xong.</w:t>
      </w:r>
    </w:p>
    <w:p w:rsidR="00000000" w:rsidDel="00000000" w:rsidP="00000000" w:rsidRDefault="00000000" w:rsidRPr="00000000" w14:paraId="0000018E">
      <w:pPr>
        <w:shd w:fill="ffffff" w:val="clear"/>
        <w:spacing w:after="390" w:line="240" w:lineRule="auto"/>
        <w:rPr>
          <w:color w:val="222222"/>
          <w:sz w:val="24"/>
          <w:szCs w:val="24"/>
        </w:rPr>
      </w:pPr>
      <w:r w:rsidDel="00000000" w:rsidR="00000000" w:rsidRPr="00000000">
        <w:rPr>
          <w:color w:val="222222"/>
          <w:sz w:val="24"/>
          <w:szCs w:val="24"/>
          <w:rtl w:val="0"/>
        </w:rPr>
        <w:t xml:space="preserve">Sắp xếp từ dưới lên</w:t>
      </w:r>
    </w:p>
    <w:p w:rsidR="00000000" w:rsidDel="00000000" w:rsidP="00000000" w:rsidRDefault="00000000" w:rsidRPr="00000000" w14:paraId="0000018F">
      <w:pPr>
        <w:shd w:fill="ffffff" w:val="clear"/>
        <w:spacing w:after="390" w:line="240" w:lineRule="auto"/>
        <w:rPr>
          <w:color w:val="222222"/>
          <w:sz w:val="24"/>
          <w:szCs w:val="24"/>
        </w:rPr>
      </w:pPr>
      <w:r w:rsidDel="00000000" w:rsidR="00000000" w:rsidRPr="00000000">
        <w:rPr>
          <w:color w:val="222222"/>
          <w:sz w:val="24"/>
          <w:szCs w:val="24"/>
          <w:rtl w:val="0"/>
        </w:rPr>
        <w:t xml:space="preserve">Sắp xếp từ dưới lên so sánh (và đổi chỗ nếu cần) bắt đầu từ việc so sánh cặp phần tử thứ n-1 và n. Tiếp theo là so sánh cặp phần tử thứ n-2 và n-1,... cho đến khi so sánh và đổi chỗ cặp phần tử thứ nhất và thứ hai. Sau bước này phần tử nhỏ nhất đã được nổi lên vị trí trên cùng (nó giống như hình ảnh của các "bọt" khí nhẹ hơn được nổi lên trên). Tiếp theo tiến hành với các phần tử từ thứ 2 đến thứ n.</w:t>
      </w:r>
    </w:p>
    <w:p w:rsidR="00000000" w:rsidDel="00000000" w:rsidP="00000000" w:rsidRDefault="00000000" w:rsidRPr="00000000" w14:paraId="00000190">
      <w:pPr>
        <w:shd w:fill="ffffff" w:val="clear"/>
        <w:spacing w:after="390" w:line="240" w:lineRule="auto"/>
        <w:ind w:left="0" w:firstLine="0"/>
        <w:rPr>
          <w:color w:val="222222"/>
          <w:sz w:val="24"/>
          <w:szCs w:val="24"/>
        </w:rPr>
      </w:pPr>
      <w:r w:rsidDel="00000000" w:rsidR="00000000" w:rsidRPr="00000000">
        <w:rPr>
          <w:color w:val="222222"/>
          <w:sz w:val="24"/>
          <w:szCs w:val="24"/>
          <w:rtl w:val="0"/>
        </w:rPr>
        <w:t xml:space="preserve">Ứng dụng</w:t>
      </w:r>
    </w:p>
    <w:p w:rsidR="00000000" w:rsidDel="00000000" w:rsidP="00000000" w:rsidRDefault="00000000" w:rsidRPr="00000000" w14:paraId="00000191">
      <w:pPr>
        <w:shd w:fill="ffffff" w:val="clear"/>
        <w:spacing w:after="390" w:line="240" w:lineRule="auto"/>
        <w:rPr>
          <w:color w:val="222222"/>
          <w:sz w:val="24"/>
          <w:szCs w:val="24"/>
        </w:rPr>
      </w:pPr>
      <w:r w:rsidDel="00000000" w:rsidR="00000000" w:rsidRPr="00000000">
        <w:rPr>
          <w:color w:val="222222"/>
          <w:sz w:val="24"/>
          <w:szCs w:val="24"/>
          <w:rtl w:val="0"/>
        </w:rPr>
        <w:t xml:space="preserve">Do tính đơn giản của nó, sắp xếp nổi bọt thường được sử dụng để giới thiệu khái niệm về thuật toán sắp xếp.</w:t>
      </w:r>
    </w:p>
    <w:p w:rsidR="00000000" w:rsidDel="00000000" w:rsidP="00000000" w:rsidRDefault="00000000" w:rsidRPr="00000000" w14:paraId="00000192">
      <w:pPr>
        <w:shd w:fill="ffffff" w:val="clear"/>
        <w:spacing w:after="390" w:line="240" w:lineRule="auto"/>
        <w:rPr>
          <w:color w:val="222222"/>
          <w:sz w:val="24"/>
          <w:szCs w:val="24"/>
        </w:rPr>
      </w:pPr>
      <w:r w:rsidDel="00000000" w:rsidR="00000000" w:rsidRPr="00000000">
        <w:rPr>
          <w:color w:val="222222"/>
          <w:sz w:val="24"/>
          <w:szCs w:val="24"/>
          <w:rtl w:val="0"/>
        </w:rPr>
        <w:t xml:space="preserve">Mặc dù là giải thuật khá chậm trong số các thuật toán sắp xếp nhưng thuật toán Bubble Sort vẫn luôn có chỗ đứng trong việc giải quyết các vấn đề thực tế.</w:t>
      </w:r>
    </w:p>
    <w:p w:rsidR="00000000" w:rsidDel="00000000" w:rsidP="00000000" w:rsidRDefault="00000000" w:rsidRPr="00000000" w14:paraId="00000193">
      <w:pPr>
        <w:shd w:fill="ffffff" w:val="clear"/>
        <w:spacing w:after="390" w:line="240" w:lineRule="auto"/>
        <w:rPr>
          <w:color w:val="222222"/>
          <w:sz w:val="24"/>
          <w:szCs w:val="24"/>
        </w:rPr>
      </w:pPr>
      <w:r w:rsidDel="00000000" w:rsidR="00000000" w:rsidRPr="00000000">
        <w:rPr>
          <w:color w:val="222222"/>
          <w:sz w:val="24"/>
          <w:szCs w:val="24"/>
          <w:rtl w:val="0"/>
        </w:rPr>
        <w:t xml:space="preserve">Chẳng hạn như việc phát hiện một lỗi rất nhỏ (như hoán đổi chỉ hai phần tử) trong các mảng gần như được sắp xếp và sửa nó chỉ với độ phức tạp tuyến tính (2n) trong đồ hoạ máy tính.</w:t>
      </w:r>
    </w:p>
    <w:p w:rsidR="00000000" w:rsidDel="00000000" w:rsidP="00000000" w:rsidRDefault="00000000" w:rsidRPr="00000000" w14:paraId="00000194">
      <w:pPr>
        <w:shd w:fill="ffffff" w:val="clear"/>
        <w:spacing w:after="390" w:line="240" w:lineRule="auto"/>
        <w:rPr>
          <w:color w:val="222222"/>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pStyle w:val="Heading1"/>
        <w:rPr>
          <w:sz w:val="24"/>
          <w:szCs w:val="24"/>
        </w:rPr>
      </w:pPr>
      <w:bookmarkStart w:colFirst="0" w:colLast="0" w:name="_8fyktpx5n22g" w:id="26"/>
      <w:bookmarkEnd w:id="26"/>
      <w:r w:rsidDel="00000000" w:rsidR="00000000" w:rsidRPr="00000000">
        <w:rPr>
          <w:sz w:val="24"/>
          <w:szCs w:val="24"/>
          <w:rtl w:val="0"/>
        </w:rPr>
        <w:t xml:space="preserve">QUICK SORT</w:t>
      </w:r>
    </w:p>
    <w:p w:rsidR="00000000" w:rsidDel="00000000" w:rsidP="00000000" w:rsidRDefault="00000000" w:rsidRPr="00000000" w14:paraId="00000197">
      <w:pPr>
        <w:shd w:fill="ffffff" w:val="clear"/>
        <w:spacing w:after="390" w:line="240" w:lineRule="auto"/>
        <w:rPr>
          <w:color w:val="222222"/>
          <w:sz w:val="24"/>
          <w:szCs w:val="24"/>
        </w:rPr>
      </w:pPr>
      <w:r w:rsidDel="00000000" w:rsidR="00000000" w:rsidRPr="00000000">
        <w:rPr>
          <w:color w:val="222222"/>
          <w:sz w:val="24"/>
          <w:szCs w:val="24"/>
          <w:rtl w:val="0"/>
        </w:rPr>
        <w:t xml:space="preserve">Sắp xếp nhanh (Quicksort), còn được gọi là sắp xếp kiểu phân chia (part sort) là một thuật toán sắp xếp phát triển bởi C.A.R. Hoarec sắp thành hai danh sách con. Khác với sắp xếp trộn, chia danh sách cần sắp xếp {\displaystyle a[1..n]}{\displaystyle a[1..n]} thành hai danh sách con có kích thước tương đối bằng nhau nhờ chỉ số đứng giữa danh sách, sắp xếp nhanh chia nó thành hai danh sách bằng cách so sánh từng phần tử của danh sách với một phần tử được chọn được gọi là phần tử chốt. Những phần tử nhỏ hơn hoặc bằng phần tử chốt được đưa về phía trước và nằm trong danh sách con thứ nhất, các phần tử lớn hơn chốt được đưa về phía sau và thuộc danh sách đứng sau. Cứ tiếp tục chia như vậy tới khi các danh sách con đều có độ dài bằng 1.</w:t>
      </w:r>
    </w:p>
    <w:p w:rsidR="00000000" w:rsidDel="00000000" w:rsidP="00000000" w:rsidRDefault="00000000" w:rsidRPr="00000000" w14:paraId="00000198">
      <w:pPr>
        <w:shd w:fill="ffffff" w:val="clear"/>
        <w:spacing w:line="240" w:lineRule="auto"/>
        <w:ind w:left="0" w:firstLine="0"/>
        <w:rPr>
          <w:color w:val="222222"/>
          <w:sz w:val="24"/>
          <w:szCs w:val="24"/>
        </w:rPr>
      </w:pPr>
      <w:r w:rsidDel="00000000" w:rsidR="00000000" w:rsidRPr="00000000">
        <w:rPr>
          <w:color w:val="222222"/>
          <w:sz w:val="24"/>
          <w:szCs w:val="24"/>
          <w:rtl w:val="0"/>
        </w:rPr>
        <w:t xml:space="preserve">Cơ chế:</w:t>
      </w:r>
    </w:p>
    <w:p w:rsidR="00000000" w:rsidDel="00000000" w:rsidP="00000000" w:rsidRDefault="00000000" w:rsidRPr="00000000" w14:paraId="00000199">
      <w:pPr>
        <w:numPr>
          <w:ilvl w:val="1"/>
          <w:numId w:val="6"/>
        </w:numPr>
        <w:tabs>
          <w:tab w:val="left" w:pos="540"/>
        </w:tabs>
        <w:spacing w:after="200" w:line="276" w:lineRule="auto"/>
        <w:ind w:left="990" w:hanging="720"/>
        <w:rPr>
          <w:rFonts w:ascii="Arial" w:cs="Arial" w:eastAsia="Arial" w:hAnsi="Arial"/>
          <w:sz w:val="24"/>
          <w:szCs w:val="24"/>
        </w:rPr>
      </w:pPr>
      <w:r w:rsidDel="00000000" w:rsidR="00000000" w:rsidRPr="00000000">
        <w:rPr>
          <w:sz w:val="24"/>
          <w:szCs w:val="24"/>
          <w:rtl w:val="0"/>
        </w:rPr>
        <w:t xml:space="preserve">Phần tử chốt (pivot)</w:t>
      </w:r>
    </w:p>
    <w:p w:rsidR="00000000" w:rsidDel="00000000" w:rsidP="00000000" w:rsidRDefault="00000000" w:rsidRPr="00000000" w14:paraId="0000019A">
      <w:pPr>
        <w:spacing w:after="200" w:line="276" w:lineRule="auto"/>
        <w:rPr>
          <w:sz w:val="24"/>
          <w:szCs w:val="24"/>
        </w:rPr>
      </w:pPr>
      <w:r w:rsidDel="00000000" w:rsidR="00000000" w:rsidRPr="00000000">
        <w:rPr>
          <w:sz w:val="24"/>
          <w:szCs w:val="24"/>
          <w:rtl w:val="0"/>
        </w:rPr>
        <w:t xml:space="preserve">Kỹ thuật chọn phần tử chốt ảnh hưởng khá nhiều đến khả năng rơi vào các vòng lặp vô hạn đối với các trường hợp đặc biệt. Tốt nhất là chọn phần tử chốt là trung vị của danh sách. Khi đó sau  log</w:t>
      </w:r>
      <w:r w:rsidDel="00000000" w:rsidR="00000000" w:rsidRPr="00000000">
        <w:rPr>
          <w:sz w:val="24"/>
          <w:szCs w:val="24"/>
          <w:vertAlign w:val="subscript"/>
          <w:rtl w:val="0"/>
        </w:rPr>
        <w:t xml:space="preserve">2</w:t>
      </w:r>
      <w:r w:rsidDel="00000000" w:rsidR="00000000" w:rsidRPr="00000000">
        <w:rPr>
          <w:sz w:val="24"/>
          <w:szCs w:val="24"/>
          <w:rtl w:val="0"/>
        </w:rPr>
        <w:t xml:space="preserve">(n)  lần phân chia ta sẽ đạt tới kích thước danh sách bằng 1. Tuy nhiên điều đó rất khó. Có các cách chọn phần tử chốt như sau:</w:t>
      </w:r>
    </w:p>
    <w:p w:rsidR="00000000" w:rsidDel="00000000" w:rsidP="00000000" w:rsidRDefault="00000000" w:rsidRPr="00000000" w14:paraId="0000019B">
      <w:pPr>
        <w:spacing w:after="200" w:line="276" w:lineRule="auto"/>
        <w:rPr>
          <w:sz w:val="24"/>
          <w:szCs w:val="24"/>
        </w:rPr>
      </w:pPr>
      <w:r w:rsidDel="00000000" w:rsidR="00000000" w:rsidRPr="00000000">
        <w:rPr>
          <w:rtl w:val="0"/>
        </w:rPr>
      </w:r>
    </w:p>
    <w:p w:rsidR="00000000" w:rsidDel="00000000" w:rsidP="00000000" w:rsidRDefault="00000000" w:rsidRPr="00000000" w14:paraId="0000019C">
      <w:pPr>
        <w:spacing w:after="200" w:line="276" w:lineRule="auto"/>
        <w:rPr>
          <w:sz w:val="24"/>
          <w:szCs w:val="24"/>
        </w:rPr>
      </w:pPr>
      <w:r w:rsidDel="00000000" w:rsidR="00000000" w:rsidRPr="00000000">
        <w:rPr>
          <w:sz w:val="24"/>
          <w:szCs w:val="24"/>
          <w:rtl w:val="0"/>
        </w:rPr>
        <w:t xml:space="preserve">Chọn phần tử đứng đầu hoặc đứng cuối làm phần tử chốt.</w:t>
      </w:r>
    </w:p>
    <w:p w:rsidR="00000000" w:rsidDel="00000000" w:rsidP="00000000" w:rsidRDefault="00000000" w:rsidRPr="00000000" w14:paraId="0000019D">
      <w:pPr>
        <w:spacing w:after="200" w:line="276" w:lineRule="auto"/>
        <w:rPr>
          <w:sz w:val="24"/>
          <w:szCs w:val="24"/>
        </w:rPr>
      </w:pPr>
      <w:r w:rsidDel="00000000" w:rsidR="00000000" w:rsidRPr="00000000">
        <w:rPr>
          <w:sz w:val="24"/>
          <w:szCs w:val="24"/>
          <w:rtl w:val="0"/>
        </w:rPr>
        <w:t xml:space="preserve">Chọn phần tử đứng giữa danh sách làm phần tử chốt.</w:t>
      </w:r>
    </w:p>
    <w:p w:rsidR="00000000" w:rsidDel="00000000" w:rsidP="00000000" w:rsidRDefault="00000000" w:rsidRPr="00000000" w14:paraId="0000019E">
      <w:pPr>
        <w:spacing w:after="200" w:line="276" w:lineRule="auto"/>
        <w:rPr>
          <w:sz w:val="24"/>
          <w:szCs w:val="24"/>
        </w:rPr>
      </w:pPr>
      <w:r w:rsidDel="00000000" w:rsidR="00000000" w:rsidRPr="00000000">
        <w:rPr>
          <w:sz w:val="24"/>
          <w:szCs w:val="24"/>
          <w:rtl w:val="0"/>
        </w:rPr>
        <w:t xml:space="preserve">Chọn phần tử trung vị trong 3 phần tử đứng đầu, đứng giữa và đứng cuối làm phần tử chốt.</w:t>
      </w:r>
    </w:p>
    <w:p w:rsidR="00000000" w:rsidDel="00000000" w:rsidP="00000000" w:rsidRDefault="00000000" w:rsidRPr="00000000" w14:paraId="0000019F">
      <w:pPr>
        <w:spacing w:after="200" w:line="276" w:lineRule="auto"/>
        <w:rPr>
          <w:sz w:val="24"/>
          <w:szCs w:val="24"/>
        </w:rPr>
      </w:pPr>
      <w:r w:rsidDel="00000000" w:rsidR="00000000" w:rsidRPr="00000000">
        <w:rPr>
          <w:sz w:val="24"/>
          <w:szCs w:val="24"/>
          <w:rtl w:val="0"/>
        </w:rPr>
        <w:t xml:space="preserve">Chọn phần tử ngẫu nhiên làm phần tử chốt. (Cách này có thể dẫn đến khả năng rơi vào các trường hợp đặc biệt)</w:t>
      </w:r>
    </w:p>
    <w:p w:rsidR="00000000" w:rsidDel="00000000" w:rsidP="00000000" w:rsidRDefault="00000000" w:rsidRPr="00000000" w14:paraId="000001A0">
      <w:pPr>
        <w:numPr>
          <w:ilvl w:val="1"/>
          <w:numId w:val="6"/>
        </w:numPr>
        <w:tabs>
          <w:tab w:val="left" w:pos="540"/>
        </w:tabs>
        <w:spacing w:after="200" w:line="276" w:lineRule="auto"/>
        <w:ind w:left="720" w:hanging="360"/>
        <w:rPr>
          <w:rFonts w:ascii="Arial" w:cs="Arial" w:eastAsia="Arial" w:hAnsi="Arial"/>
          <w:sz w:val="24"/>
          <w:szCs w:val="24"/>
        </w:rPr>
      </w:pPr>
      <w:r w:rsidDel="00000000" w:rsidR="00000000" w:rsidRPr="00000000">
        <w:rPr>
          <w:sz w:val="24"/>
          <w:szCs w:val="24"/>
          <w:rtl w:val="0"/>
        </w:rPr>
        <w:t xml:space="preserve">Thuật phân chia</w:t>
      </w:r>
    </w:p>
    <w:p w:rsidR="00000000" w:rsidDel="00000000" w:rsidP="00000000" w:rsidRDefault="00000000" w:rsidRPr="00000000" w14:paraId="000001A1">
      <w:pPr>
        <w:spacing w:after="200" w:line="276" w:lineRule="auto"/>
        <w:rPr>
          <w:sz w:val="24"/>
          <w:szCs w:val="24"/>
        </w:rPr>
      </w:pPr>
      <w:r w:rsidDel="00000000" w:rsidR="00000000" w:rsidRPr="00000000">
        <w:rPr>
          <w:sz w:val="24"/>
          <w:szCs w:val="24"/>
          <w:rtl w:val="0"/>
        </w:rPr>
        <w:t xml:space="preserve">Sau khi phần tử chốt được chọn giải thuật phân chia nên tiến hành như thế nào?</w:t>
      </w:r>
    </w:p>
    <w:p w:rsidR="00000000" w:rsidDel="00000000" w:rsidP="00000000" w:rsidRDefault="00000000" w:rsidRPr="00000000" w14:paraId="000001A2">
      <w:pPr>
        <w:spacing w:after="200" w:line="276" w:lineRule="auto"/>
        <w:rPr>
          <w:sz w:val="24"/>
          <w:szCs w:val="24"/>
        </w:rPr>
      </w:pPr>
      <w:r w:rsidDel="00000000" w:rsidR="00000000" w:rsidRPr="00000000">
        <w:rPr>
          <w:rtl w:val="0"/>
        </w:rPr>
      </w:r>
    </w:p>
    <w:p w:rsidR="00000000" w:rsidDel="00000000" w:rsidP="00000000" w:rsidRDefault="00000000" w:rsidRPr="00000000" w14:paraId="000001A3">
      <w:pPr>
        <w:spacing w:after="200" w:line="276" w:lineRule="auto"/>
        <w:rPr>
          <w:sz w:val="24"/>
          <w:szCs w:val="24"/>
        </w:rPr>
      </w:pPr>
      <w:r w:rsidDel="00000000" w:rsidR="00000000" w:rsidRPr="00000000">
        <w:rPr>
          <w:sz w:val="24"/>
          <w:szCs w:val="24"/>
          <w:rtl w:val="0"/>
        </w:rPr>
        <w:t xml:space="preserve">Một giải pháp đơn giản nhất cho vấn đề này là duyệt từ đầu đến cuối lần lượt so sánh các phần tử của danh sách với phần tử chốt. Theo cách này, ta phải tiến hành n phép so sánh, ngoài ra còn phải dành n đơn vị bộ nhớ để lưu giữ các giá trị trung gian.</w:t>
      </w:r>
    </w:p>
    <w:p w:rsidR="00000000" w:rsidDel="00000000" w:rsidP="00000000" w:rsidRDefault="00000000" w:rsidRPr="00000000" w14:paraId="000001A4">
      <w:pPr>
        <w:spacing w:after="200" w:line="276" w:lineRule="auto"/>
        <w:rPr>
          <w:sz w:val="24"/>
          <w:szCs w:val="24"/>
        </w:rPr>
      </w:pPr>
      <w:r w:rsidDel="00000000" w:rsidR="00000000" w:rsidRPr="00000000">
        <w:rPr>
          <w:sz w:val="24"/>
          <w:szCs w:val="24"/>
          <w:rtl w:val="0"/>
        </w:rPr>
        <w:t xml:space="preserve">Một giải pháp khác được đề nghị là duyệt theo hai đường. Một đường từ đầu danh sách, một đường từ cuối danh sách. Theo cách này, ta tìm phần tử đầu tiên tính từ trái lớn hơn phần tử chốt và phần tử đầu tiên phía phải nhỏ hơn hoặc bằng phần tử chốt rồi đổi chỗ cho nhau. Tiếp tục như vậy cho đến khi hai đường gặp nhau.</w:t>
      </w:r>
    </w:p>
    <w:p w:rsidR="00000000" w:rsidDel="00000000" w:rsidP="00000000" w:rsidRDefault="00000000" w:rsidRPr="00000000" w14:paraId="000001A5">
      <w:pPr>
        <w:spacing w:after="200" w:line="276" w:lineRule="auto"/>
        <w:rPr>
          <w:sz w:val="24"/>
          <w:szCs w:val="24"/>
        </w:rPr>
      </w:pPr>
      <w:r w:rsidDel="00000000" w:rsidR="00000000" w:rsidRPr="00000000">
        <w:rPr>
          <w:sz w:val="24"/>
          <w:szCs w:val="24"/>
          <w:rtl w:val="0"/>
        </w:rPr>
        <w:t xml:space="preserve">Để có thể gọi đệ quy ta xét bài toán phân chia một danh sách con của a: a[k</w:t>
      </w:r>
      <w:r w:rsidDel="00000000" w:rsidR="00000000" w:rsidRPr="00000000">
        <w:rPr>
          <w:sz w:val="24"/>
          <w:szCs w:val="24"/>
          <w:vertAlign w:val="subscript"/>
          <w:rtl w:val="0"/>
        </w:rPr>
        <w:t xml:space="preserve">1</w:t>
      </w:r>
      <w:r w:rsidDel="00000000" w:rsidR="00000000" w:rsidRPr="00000000">
        <w:rPr>
          <w:sz w:val="24"/>
          <w:szCs w:val="24"/>
          <w:rtl w:val="0"/>
        </w:rPr>
        <w:t xml:space="preserve">,k</w:t>
      </w:r>
      <w:r w:rsidDel="00000000" w:rsidR="00000000" w:rsidRPr="00000000">
        <w:rPr>
          <w:sz w:val="24"/>
          <w:szCs w:val="24"/>
          <w:vertAlign w:val="subscript"/>
          <w:rtl w:val="0"/>
        </w:rPr>
        <w:t xml:space="preserve">2</w:t>
      </w:r>
      <w:r w:rsidDel="00000000" w:rsidR="00000000" w:rsidRPr="00000000">
        <w:rPr>
          <w:sz w:val="24"/>
          <w:szCs w:val="24"/>
          <w:rtl w:val="0"/>
        </w:rPr>
        <w:t xml:space="preserve"> ]  thành hai danh sách.</w:t>
      </w:r>
    </w:p>
    <w:p w:rsidR="00000000" w:rsidDel="00000000" w:rsidP="00000000" w:rsidRDefault="00000000" w:rsidRPr="00000000" w14:paraId="000001A6">
      <w:pPr>
        <w:tabs>
          <w:tab w:val="left" w:pos="900"/>
        </w:tabs>
        <w:spacing w:after="200" w:line="276" w:lineRule="auto"/>
        <w:ind w:left="0" w:firstLine="0"/>
        <w:rPr>
          <w:sz w:val="24"/>
          <w:szCs w:val="24"/>
        </w:rPr>
      </w:pPr>
      <w:r w:rsidDel="00000000" w:rsidR="00000000" w:rsidRPr="00000000">
        <w:rPr>
          <w:sz w:val="24"/>
          <w:szCs w:val="24"/>
          <w:rtl w:val="0"/>
        </w:rPr>
        <w:t xml:space="preserve">Ứng dụng</w:t>
      </w:r>
    </w:p>
    <w:p w:rsidR="00000000" w:rsidDel="00000000" w:rsidP="00000000" w:rsidRDefault="00000000" w:rsidRPr="00000000" w14:paraId="000001A7">
      <w:pPr>
        <w:numPr>
          <w:ilvl w:val="0"/>
          <w:numId w:val="42"/>
        </w:numPr>
        <w:tabs>
          <w:tab w:val="left" w:pos="900"/>
        </w:tabs>
        <w:spacing w:after="0" w:afterAutospacing="0" w:line="276" w:lineRule="auto"/>
        <w:ind w:left="720" w:hanging="360"/>
        <w:rPr>
          <w:sz w:val="24"/>
          <w:szCs w:val="24"/>
        </w:rPr>
      </w:pPr>
      <w:r w:rsidDel="00000000" w:rsidR="00000000" w:rsidRPr="00000000">
        <w:rPr>
          <w:sz w:val="24"/>
          <w:szCs w:val="24"/>
          <w:rtl w:val="0"/>
        </w:rPr>
        <w:t xml:space="preserve">Mấu chốt chính của thuật toán quick sort là việc phân đoạn dãy số (Xem hàm partition()). Mục tiêu của công việc này là: Cho một mảng và một phần tử x là pivot. Đặt x vào đúng vị trí của mảng đã sắp xếp. Di chuyển tất cả các phần tử của mảng mà nhỏ hơn x sang bên trái vị trí của x, và di chuyển tất cả các phần tử của mảng mà lớn hơn x sang bên phải vị trí của x.</w:t>
      </w:r>
    </w:p>
    <w:p w:rsidR="00000000" w:rsidDel="00000000" w:rsidP="00000000" w:rsidRDefault="00000000" w:rsidRPr="00000000" w14:paraId="000001A8">
      <w:pPr>
        <w:numPr>
          <w:ilvl w:val="0"/>
          <w:numId w:val="42"/>
        </w:numPr>
        <w:tabs>
          <w:tab w:val="left" w:pos="900"/>
        </w:tabs>
        <w:spacing w:after="200" w:line="276" w:lineRule="auto"/>
        <w:ind w:left="720" w:hanging="360"/>
        <w:rPr>
          <w:sz w:val="24"/>
          <w:szCs w:val="24"/>
        </w:rPr>
      </w:pPr>
      <w:r w:rsidDel="00000000" w:rsidR="00000000" w:rsidRPr="00000000">
        <w:rPr>
          <w:sz w:val="24"/>
          <w:szCs w:val="24"/>
          <w:rtl w:val="0"/>
        </w:rPr>
        <w:t xml:space="preserve">Khi đó ta sẽ có 2 mảng con: mảng bên trai của x và mảng bên phải của x. Tiếp tục công việc với mỗi mảng con(chọn pivot, phân đoạn) cho tới khi mảng được sắp xếp.</w:t>
      </w:r>
    </w:p>
    <w:p w:rsidR="00000000" w:rsidDel="00000000" w:rsidP="00000000" w:rsidRDefault="00000000" w:rsidRPr="00000000" w14:paraId="000001A9">
      <w:pPr>
        <w:spacing w:after="200" w:line="276" w:lineRule="auto"/>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pStyle w:val="Heading1"/>
        <w:rPr>
          <w:sz w:val="24"/>
          <w:szCs w:val="24"/>
        </w:rPr>
      </w:pPr>
      <w:bookmarkStart w:colFirst="0" w:colLast="0" w:name="_f8az3j8n45bq" w:id="27"/>
      <w:bookmarkEnd w:id="27"/>
      <w:r w:rsidDel="00000000" w:rsidR="00000000" w:rsidRPr="00000000">
        <w:rPr>
          <w:sz w:val="24"/>
          <w:szCs w:val="24"/>
          <w:rtl w:val="0"/>
        </w:rPr>
        <w:t xml:space="preserve">HEAP SORT</w:t>
      </w:r>
    </w:p>
    <w:p w:rsidR="00000000" w:rsidDel="00000000" w:rsidP="00000000" w:rsidRDefault="00000000" w:rsidRPr="00000000" w14:paraId="000001AC">
      <w:pPr>
        <w:spacing w:after="200" w:line="276" w:lineRule="auto"/>
        <w:rPr>
          <w:sz w:val="24"/>
          <w:szCs w:val="24"/>
        </w:rPr>
      </w:pPr>
      <w:r w:rsidDel="00000000" w:rsidR="00000000" w:rsidRPr="00000000">
        <w:rPr>
          <w:sz w:val="24"/>
          <w:szCs w:val="24"/>
          <w:rtl w:val="0"/>
        </w:rPr>
        <w:t xml:space="preserve">Thuật toán Heap sort là một kỹ thuật sắp xếp dựa trên so sánh dựa trên cấu trúc dữ liệu Binary Heap.</w:t>
      </w:r>
    </w:p>
    <w:p w:rsidR="00000000" w:rsidDel="00000000" w:rsidP="00000000" w:rsidRDefault="00000000" w:rsidRPr="00000000" w14:paraId="000001AD">
      <w:pPr>
        <w:spacing w:after="200" w:line="276" w:lineRule="auto"/>
        <w:rPr>
          <w:sz w:val="24"/>
          <w:szCs w:val="24"/>
        </w:rPr>
      </w:pPr>
      <w:r w:rsidDel="00000000" w:rsidR="00000000" w:rsidRPr="00000000">
        <w:rPr>
          <w:sz w:val="24"/>
          <w:szCs w:val="24"/>
          <w:rtl w:val="0"/>
        </w:rPr>
        <w:t xml:space="preserve">Nó tương tự như sắp xếp lựa chọn, nơi đầu tiên chúng ta tìm phần tử lớn nhất và đặt phần tử lớn nhất ở cuối.</w:t>
      </w:r>
    </w:p>
    <w:p w:rsidR="00000000" w:rsidDel="00000000" w:rsidP="00000000" w:rsidRDefault="00000000" w:rsidRPr="00000000" w14:paraId="000001AE">
      <w:pPr>
        <w:spacing w:after="200" w:line="276" w:lineRule="auto"/>
        <w:rPr>
          <w:sz w:val="24"/>
          <w:szCs w:val="24"/>
        </w:rPr>
      </w:pPr>
      <w:r w:rsidDel="00000000" w:rsidR="00000000" w:rsidRPr="00000000">
        <w:rPr>
          <w:sz w:val="24"/>
          <w:szCs w:val="24"/>
          <w:rtl w:val="0"/>
        </w:rPr>
        <w:t xml:space="preserve">Chúng ta lặp lại quá trình tương tự cho các phần tử còn lại.</w:t>
      </w:r>
    </w:p>
    <w:p w:rsidR="00000000" w:rsidDel="00000000" w:rsidP="00000000" w:rsidRDefault="00000000" w:rsidRPr="00000000" w14:paraId="000001AF">
      <w:pPr>
        <w:spacing w:after="200" w:line="276" w:lineRule="auto"/>
        <w:rPr>
          <w:sz w:val="24"/>
          <w:szCs w:val="24"/>
        </w:rPr>
      </w:pPr>
      <w:r w:rsidDel="00000000" w:rsidR="00000000" w:rsidRPr="00000000">
        <w:rPr>
          <w:sz w:val="24"/>
          <w:szCs w:val="24"/>
          <w:rtl w:val="0"/>
        </w:rPr>
        <w:t xml:space="preserve">Một Binary Heap là một cây nhị phân hoàn chỉnh trong đó các mục được lưu trữ theo một thứ tự đặc biệt sao cho giá trị trong nút cha lớn hơn (hoặc nhỏ hơn) so với giá trị trong hai nút con của nó.</w:t>
      </w:r>
    </w:p>
    <w:p w:rsidR="00000000" w:rsidDel="00000000" w:rsidP="00000000" w:rsidRDefault="00000000" w:rsidRPr="00000000" w14:paraId="000001B0">
      <w:pPr>
        <w:spacing w:after="200" w:line="276" w:lineRule="auto"/>
        <w:rPr>
          <w:sz w:val="24"/>
          <w:szCs w:val="24"/>
        </w:rPr>
      </w:pPr>
      <w:r w:rsidDel="00000000" w:rsidR="00000000" w:rsidRPr="00000000">
        <w:rPr>
          <w:sz w:val="24"/>
          <w:szCs w:val="24"/>
          <w:rtl w:val="0"/>
        </w:rPr>
        <w:t xml:space="preserve">Loại trước được gọi là max heap và loại sau được gọi là min heap.</w:t>
      </w:r>
    </w:p>
    <w:p w:rsidR="00000000" w:rsidDel="00000000" w:rsidP="00000000" w:rsidRDefault="00000000" w:rsidRPr="00000000" w14:paraId="000001B1">
      <w:pPr>
        <w:spacing w:after="200" w:line="276" w:lineRule="auto"/>
        <w:rPr>
          <w:sz w:val="24"/>
          <w:szCs w:val="24"/>
        </w:rPr>
      </w:pPr>
      <w:r w:rsidDel="00000000" w:rsidR="00000000" w:rsidRPr="00000000">
        <w:rPr>
          <w:sz w:val="24"/>
          <w:szCs w:val="24"/>
          <w:rtl w:val="0"/>
        </w:rPr>
        <w:t xml:space="preserve">Heap có thể được biểu diễn bằng một cây hoặc mảng nhị phân.</w:t>
      </w:r>
    </w:p>
    <w:p w:rsidR="00000000" w:rsidDel="00000000" w:rsidP="00000000" w:rsidRDefault="00000000" w:rsidRPr="00000000" w14:paraId="000001B2">
      <w:pPr>
        <w:spacing w:after="200" w:line="276" w:lineRule="auto"/>
        <w:ind w:left="0" w:firstLine="0"/>
        <w:rPr>
          <w:sz w:val="24"/>
          <w:szCs w:val="24"/>
        </w:rPr>
      </w:pPr>
      <w:r w:rsidDel="00000000" w:rsidR="00000000" w:rsidRPr="00000000">
        <w:rPr>
          <w:sz w:val="24"/>
          <w:szCs w:val="24"/>
          <w:rtl w:val="0"/>
        </w:rPr>
        <w:t xml:space="preserve">Cơ chế:</w:t>
      </w:r>
    </w:p>
    <w:p w:rsidR="00000000" w:rsidDel="00000000" w:rsidP="00000000" w:rsidRDefault="00000000" w:rsidRPr="00000000" w14:paraId="000001B3">
      <w:pPr>
        <w:numPr>
          <w:ilvl w:val="0"/>
          <w:numId w:val="50"/>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Thuật toán Heap sort lấy ý tưởng giải quyết từ cấu trúc heap, cụ thể:</w:t>
      </w:r>
    </w:p>
    <w:p w:rsidR="00000000" w:rsidDel="00000000" w:rsidP="00000000" w:rsidRDefault="00000000" w:rsidRPr="00000000" w14:paraId="000001B4">
      <w:pPr>
        <w:numPr>
          <w:ilvl w:val="0"/>
          <w:numId w:val="43"/>
        </w:numPr>
        <w:shd w:fill="ffffff" w:val="clear"/>
        <w:spacing w:after="150" w:before="280"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Ta coi dãy cần sắp xếp là một cây nhị phân hoàn chỉnh, sau đó hiệu chỉnh cây thành dạng cấu trúc heap ( vun đống)</w:t>
      </w:r>
    </w:p>
    <w:p w:rsidR="00000000" w:rsidDel="00000000" w:rsidP="00000000" w:rsidRDefault="00000000" w:rsidRPr="00000000" w14:paraId="000001B5">
      <w:pPr>
        <w:numPr>
          <w:ilvl w:val="0"/>
          <w:numId w:val="43"/>
        </w:numPr>
        <w:shd w:fill="ffffff" w:val="clear"/>
        <w:spacing w:after="150"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Dựa vào tính chất của cấu trúc heap, ta có thể lấy được ra phần từ lớn nhất hoặc nhỏ nhất của dãy, phần tử này chính là gốc của heap. Giảm số lượng phần tử của cây nhị phân và tái cấu trúc heap.</w:t>
      </w:r>
    </w:p>
    <w:p w:rsidR="00000000" w:rsidDel="00000000" w:rsidP="00000000" w:rsidRDefault="00000000" w:rsidRPr="00000000" w14:paraId="000001B6">
      <w:pPr>
        <w:numPr>
          <w:ilvl w:val="0"/>
          <w:numId w:val="43"/>
        </w:numPr>
        <w:shd w:fill="ffffff" w:val="clear"/>
        <w:spacing w:after="150"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Đưa phần tử đỉnh heap về đúng vị trí của dãy ở cuối mảng, sau đó giảm số lượng phần tử của mảng (không xét tới phần tử cuối nữa)</w:t>
      </w:r>
    </w:p>
    <w:p w:rsidR="00000000" w:rsidDel="00000000" w:rsidP="00000000" w:rsidRDefault="00000000" w:rsidRPr="00000000" w14:paraId="000001B7">
      <w:pPr>
        <w:numPr>
          <w:ilvl w:val="0"/>
          <w:numId w:val="43"/>
        </w:numPr>
        <w:shd w:fill="ffffff" w:val="clear"/>
        <w:spacing w:line="240" w:lineRule="auto"/>
        <w:ind w:left="1035" w:hanging="360"/>
        <w:rPr>
          <w:rFonts w:ascii="Arial" w:cs="Arial" w:eastAsia="Arial" w:hAnsi="Arial"/>
          <w:color w:val="222222"/>
          <w:sz w:val="24"/>
          <w:szCs w:val="24"/>
        </w:rPr>
      </w:pPr>
      <w:r w:rsidDel="00000000" w:rsidR="00000000" w:rsidRPr="00000000">
        <w:rPr>
          <w:color w:val="222222"/>
          <w:sz w:val="24"/>
          <w:szCs w:val="24"/>
          <w:rtl w:val="0"/>
        </w:rPr>
        <w:t xml:space="preserve">Tái cấu trúc heap và lặp lại việc lấy phần tử gốc của cấu trúc heap cho tới khi danh sách ban đầu chỉ còn 1 phần tử. Đưa phần tử này về đúng vị trí và kết thúc thuật toán.</w:t>
      </w:r>
    </w:p>
    <w:p w:rsidR="00000000" w:rsidDel="00000000" w:rsidP="00000000" w:rsidRDefault="00000000" w:rsidRPr="00000000" w14:paraId="000001B8">
      <w:pPr>
        <w:numPr>
          <w:ilvl w:val="0"/>
          <w:numId w:val="4"/>
        </w:numPr>
        <w:shd w:fill="ffffff" w:val="clear"/>
        <w:spacing w:after="390" w:line="240" w:lineRule="auto"/>
        <w:ind w:left="720" w:hanging="360"/>
        <w:rPr>
          <w:color w:val="222222"/>
          <w:sz w:val="24"/>
          <w:szCs w:val="24"/>
        </w:rPr>
      </w:pPr>
      <w:r w:rsidDel="00000000" w:rsidR="00000000" w:rsidRPr="00000000">
        <w:rPr>
          <w:color w:val="222222"/>
          <w:sz w:val="24"/>
          <w:szCs w:val="24"/>
          <w:rtl w:val="0"/>
        </w:rPr>
        <w:t xml:space="preserve">Ta phải thực hiện tái cấu trúc heap, vun lại đống bởi vì sau khi lấy ra phần tử gốc heap, cấu trúc heap không còn nữa.</w:t>
      </w:r>
    </w:p>
    <w:p w:rsidR="00000000" w:rsidDel="00000000" w:rsidP="00000000" w:rsidRDefault="00000000" w:rsidRPr="00000000" w14:paraId="000001B9">
      <w:pPr>
        <w:shd w:fill="ffffff" w:val="clear"/>
        <w:spacing w:after="390" w:line="240" w:lineRule="auto"/>
        <w:ind w:left="0" w:firstLine="0"/>
        <w:rPr>
          <w:color w:val="222222"/>
          <w:sz w:val="24"/>
          <w:szCs w:val="24"/>
        </w:rPr>
      </w:pPr>
      <w:r w:rsidDel="00000000" w:rsidR="00000000" w:rsidRPr="00000000">
        <w:rPr>
          <w:color w:val="222222"/>
          <w:sz w:val="24"/>
          <w:szCs w:val="24"/>
          <w:rtl w:val="0"/>
        </w:rPr>
        <w:t xml:space="preserve">Ứng dụng:</w:t>
      </w:r>
    </w:p>
    <w:p w:rsidR="00000000" w:rsidDel="00000000" w:rsidP="00000000" w:rsidRDefault="00000000" w:rsidRPr="00000000" w14:paraId="000001BA">
      <w:pPr>
        <w:numPr>
          <w:ilvl w:val="0"/>
          <w:numId w:val="51"/>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Ngoài giải thuật sắp xếp vun đống, cấu trúc đống còn được ứng dụng trong nhiều giải thuật khác, khi cần lấy ra nhanh chóng các phần tử lớn nhất (hoặc nhỏ nhất) của một dãy phần tử, chẳng hạn trong hàng đợi có ưu tiên trong đó tiêu chuẩn ưu tiên là có khóa lớn nhất (hoặc nhỏ nhất). Có thể tìm thấy điều đó trong giải thuật tìm bộ mã Huffman cho một bảng tần số của các ký tự.</w:t>
      </w:r>
    </w:p>
    <w:p w:rsidR="00000000" w:rsidDel="00000000" w:rsidP="00000000" w:rsidRDefault="00000000" w:rsidRPr="00000000" w14:paraId="000001BB">
      <w:pPr>
        <w:numPr>
          <w:ilvl w:val="0"/>
          <w:numId w:val="16"/>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Có độ phức tạp trung bình O (n log n) trong mọi trường hợp. Là một trong các thuật toán sắp xếp nhanh nhất</w:t>
      </w:r>
    </w:p>
    <w:p w:rsidR="00000000" w:rsidDel="00000000" w:rsidP="00000000" w:rsidRDefault="00000000" w:rsidRPr="00000000" w14:paraId="000001BC">
      <w:pPr>
        <w:numPr>
          <w:ilvl w:val="0"/>
          <w:numId w:val="28"/>
        </w:numPr>
        <w:shd w:fill="ffffff" w:val="clear"/>
        <w:spacing w:after="390" w:line="240" w:lineRule="auto"/>
        <w:ind w:left="720" w:hanging="360"/>
        <w:rPr>
          <w:color w:val="222222"/>
          <w:sz w:val="24"/>
          <w:szCs w:val="24"/>
        </w:rPr>
      </w:pPr>
      <w:r w:rsidDel="00000000" w:rsidR="00000000" w:rsidRPr="00000000">
        <w:rPr>
          <w:color w:val="222222"/>
          <w:sz w:val="24"/>
          <w:szCs w:val="24"/>
          <w:rtl w:val="0"/>
        </w:rPr>
        <w:t xml:space="preserve">Ít bị ảnh hưởng bởi dữ liệu đầu vào, có thể ứng dụng nhiều trong thực tế.</w:t>
      </w:r>
    </w:p>
    <w:p w:rsidR="00000000" w:rsidDel="00000000" w:rsidP="00000000" w:rsidRDefault="00000000" w:rsidRPr="00000000" w14:paraId="000001BD">
      <w:pPr>
        <w:shd w:fill="ffffff" w:val="clear"/>
        <w:spacing w:after="390" w:line="240" w:lineRule="auto"/>
        <w:rPr>
          <w:color w:val="222222"/>
          <w:sz w:val="24"/>
          <w:szCs w:val="24"/>
        </w:rPr>
      </w:pPr>
      <w:r w:rsidDel="00000000" w:rsidR="00000000" w:rsidRPr="00000000">
        <w:rPr>
          <w:rtl w:val="0"/>
        </w:rPr>
      </w:r>
    </w:p>
    <w:p w:rsidR="00000000" w:rsidDel="00000000" w:rsidP="00000000" w:rsidRDefault="00000000" w:rsidRPr="00000000" w14:paraId="000001BE">
      <w:pPr>
        <w:pStyle w:val="Heading1"/>
        <w:rPr/>
      </w:pPr>
      <w:bookmarkStart w:colFirst="0" w:colLast="0" w:name="_1adrd6levyzv" w:id="28"/>
      <w:bookmarkEnd w:id="28"/>
      <w:r w:rsidDel="00000000" w:rsidR="00000000" w:rsidRPr="00000000">
        <w:rPr>
          <w:rtl w:val="0"/>
        </w:rPr>
        <w:t xml:space="preserve">MERGE SORT</w:t>
      </w:r>
    </w:p>
    <w:p w:rsidR="00000000" w:rsidDel="00000000" w:rsidP="00000000" w:rsidRDefault="00000000" w:rsidRPr="00000000" w14:paraId="000001BF">
      <w:pPr>
        <w:shd w:fill="ffffff" w:val="clear"/>
        <w:spacing w:after="390" w:line="240" w:lineRule="auto"/>
        <w:rPr>
          <w:color w:val="222222"/>
          <w:sz w:val="24"/>
          <w:szCs w:val="24"/>
        </w:rPr>
      </w:pPr>
      <w:r w:rsidDel="00000000" w:rsidR="00000000" w:rsidRPr="00000000">
        <w:rPr>
          <w:color w:val="222222"/>
          <w:sz w:val="24"/>
          <w:szCs w:val="24"/>
          <w:rtl w:val="0"/>
        </w:rPr>
        <w:t xml:space="preserve">Trong khoa học máy tính, sắp xếp trộn (merge sort) là một thuật toán sắp xếp để sắp xếp các danh sách (hoặc bất kỳ cấu trúc dữ liệu nào có thể truy cập tuần tự, v.d. luồng tập tin) theo một trật tự nào đó. Nó được xếp vào thể loại sắp xếp so sánh. Thuật toán này là một ví dụ tương đối điển hình của lối thuật toán chia để trị do John von Neumann đưa ra lần đầu năm 1945[1]. Một thuật toán chi tiết được Goldstine và Neumann đưa ra năm 1948.</w:t>
      </w:r>
    </w:p>
    <w:p w:rsidR="00000000" w:rsidDel="00000000" w:rsidP="00000000" w:rsidRDefault="00000000" w:rsidRPr="00000000" w14:paraId="000001C0">
      <w:pPr>
        <w:shd w:fill="ffffff" w:val="clear"/>
        <w:tabs>
          <w:tab w:val="left" w:pos="810"/>
        </w:tabs>
        <w:spacing w:after="390" w:line="240" w:lineRule="auto"/>
        <w:ind w:left="0" w:firstLine="0"/>
        <w:rPr>
          <w:color w:val="222222"/>
          <w:sz w:val="24"/>
          <w:szCs w:val="24"/>
        </w:rPr>
      </w:pPr>
      <w:r w:rsidDel="00000000" w:rsidR="00000000" w:rsidRPr="00000000">
        <w:rPr>
          <w:color w:val="222222"/>
          <w:sz w:val="24"/>
          <w:szCs w:val="24"/>
          <w:rtl w:val="0"/>
        </w:rPr>
        <w:t xml:space="preserve">Cơ chế:</w:t>
      </w:r>
    </w:p>
    <w:p w:rsidR="00000000" w:rsidDel="00000000" w:rsidP="00000000" w:rsidRDefault="00000000" w:rsidRPr="00000000" w14:paraId="000001C1">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Giả sử có hai danh sách đã được sắp xếp a[1..m] và  b[1..n.]. Ta có thể trộn chúng lại thành một danh sách mới  c[1..m+n] được sắp xếp theo cách sau:</w:t>
      </w:r>
    </w:p>
    <w:p w:rsidR="00000000" w:rsidDel="00000000" w:rsidP="00000000" w:rsidRDefault="00000000" w:rsidRPr="00000000" w14:paraId="000001C2">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So sánh hai phần tử đứng đầu của hai danh sách, lấy phần tử nhỏ hơn cho vào danh sách mới. Tiếp tục như vậy cho tới khi một trong hai danh sách là rỗng.</w:t>
      </w:r>
    </w:p>
    <w:p w:rsidR="00000000" w:rsidDel="00000000" w:rsidP="00000000" w:rsidRDefault="00000000" w:rsidRPr="00000000" w14:paraId="000001C3">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Khi một trong hai danh sách là rỗng ta lấy phần còn lại của danh sách kia cho vào cuối danh sách mới.</w:t>
      </w:r>
    </w:p>
    <w:p w:rsidR="00000000" w:rsidDel="00000000" w:rsidP="00000000" w:rsidRDefault="00000000" w:rsidRPr="00000000" w14:paraId="000001C4">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rộn tại chỗ</w:t>
      </w:r>
    </w:p>
    <w:p w:rsidR="00000000" w:rsidDel="00000000" w:rsidP="00000000" w:rsidRDefault="00000000" w:rsidRPr="00000000" w14:paraId="000001C5">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Giả sử trong danh sách  a[1..n] có 2 danh sách con kề nhau  a[k_{1}..k_{2}] và  a[k_{2}+1..k_{3}] đã được sắp. Ta áp dụng cách trộn tương tự như trên để trộn hai danh sách con vào một danh sách tạm  T[k_{1}..k_{3}] rồi trả lại các giá trị của danh sách tạm T về danh sách A. Làm như vậy gọi là trộn tại chỗ.</w:t>
      </w:r>
    </w:p>
    <w:p w:rsidR="00000000" w:rsidDel="00000000" w:rsidP="00000000" w:rsidRDefault="00000000" w:rsidRPr="00000000" w14:paraId="000001C6">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Sắp xếp trộn đệ quy</w:t>
      </w:r>
    </w:p>
    <w:p w:rsidR="00000000" w:rsidDel="00000000" w:rsidP="00000000" w:rsidRDefault="00000000" w:rsidRPr="00000000" w14:paraId="000001C7">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Một cách gọi đệ quy của sắp xếp trộn cũng thường được hướng dẫn trong các giáo trình giải thuật.</w:t>
      </w:r>
    </w:p>
    <w:p w:rsidR="00000000" w:rsidDel="00000000" w:rsidP="00000000" w:rsidRDefault="00000000" w:rsidRPr="00000000" w14:paraId="000001C8">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Để sắp xếp trộn đoạn a[k_{1}..k_{2}] của danh sách  a[1..n] ta chia đoạn đó thành 2 phần a[k_{1}..k_{3}] và a[k_{3}+1..k_{2}],trong đó  k_{3}=int((k_{1}+k_{2})/2) tiến hành sắp xếp với mỗi phần rồi trộn chúng lại. Lời gọi thủ tục sắp xếp trộn với  a[1..n] sẽ cho kết quả là sắp toàn bộ danh sách  a[1..n]</w:t>
      </w:r>
    </w:p>
    <w:p w:rsidR="00000000" w:rsidDel="00000000" w:rsidP="00000000" w:rsidRDefault="00000000" w:rsidRPr="00000000" w14:paraId="000001C9">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Trộn từ dưới lên</w:t>
      </w:r>
    </w:p>
    <w:p w:rsidR="00000000" w:rsidDel="00000000" w:rsidP="00000000" w:rsidRDefault="00000000" w:rsidRPr="00000000" w14:paraId="000001CA">
      <w:pPr>
        <w:numPr>
          <w:ilvl w:val="0"/>
          <w:numId w:val="37"/>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Nếu danh sách con chỉ gồm hai phần tử, mỗi nửa của nó gồm một phần tử đương nhiên đã được sắp. Do đó việc trộn tại chố hai nửa danh sách này cho danh sách con 2 phân tử được sắp.</w:t>
      </w:r>
    </w:p>
    <w:p w:rsidR="00000000" w:rsidDel="00000000" w:rsidP="00000000" w:rsidRDefault="00000000" w:rsidRPr="00000000" w14:paraId="000001CB">
      <w:pPr>
        <w:numPr>
          <w:ilvl w:val="0"/>
          <w:numId w:val="5"/>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Xuất phát từ đầu danh sách a ta trộn  a[1] với  a[2], a[3] với  a[4],... Khi đó mọi danh sách con gồm hai phần tử của a đã được sắp. Tiếp tục trộn các danh sách con kế tiếp nhau gồm 2 phần tử thành các danh sách con 4 phần tử... Mỗi lần trộn số các danh sách con cần trộn giảm đi một nửa. Quá trình dừng lại khi số danh sách con chỉ còn một.</w:t>
      </w:r>
    </w:p>
    <w:p w:rsidR="00000000" w:rsidDel="00000000" w:rsidP="00000000" w:rsidRDefault="00000000" w:rsidRPr="00000000" w14:paraId="000001CC">
      <w:pPr>
        <w:numPr>
          <w:ilvl w:val="0"/>
          <w:numId w:val="5"/>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Trộn các đường tự nhiên</w:t>
      </w:r>
    </w:p>
    <w:p w:rsidR="00000000" w:rsidDel="00000000" w:rsidP="00000000" w:rsidRDefault="00000000" w:rsidRPr="00000000" w14:paraId="000001CD">
      <w:pPr>
        <w:numPr>
          <w:ilvl w:val="0"/>
          <w:numId w:val="5"/>
        </w:numPr>
        <w:shd w:fill="ffffff" w:val="clear"/>
        <w:spacing w:after="390" w:line="240" w:lineRule="auto"/>
        <w:ind w:left="720" w:hanging="360"/>
        <w:rPr>
          <w:color w:val="222222"/>
          <w:sz w:val="24"/>
          <w:szCs w:val="24"/>
        </w:rPr>
      </w:pPr>
      <w:r w:rsidDel="00000000" w:rsidR="00000000" w:rsidRPr="00000000">
        <w:rPr>
          <w:color w:val="222222"/>
          <w:sz w:val="24"/>
          <w:szCs w:val="24"/>
          <w:rtl w:val="0"/>
        </w:rPr>
        <w:t xml:space="preserve">Như trong phần đánh giá giải thuật, một trong những nhược điểm lớn của thuật toán Trộn trực tiếp là không tận dụng những thông tin về đặc tính của dãy cần sắp xếp. Ví dụ trường hợp dãy đã có thứ tự sẵn. Chính vì vậy, trong thực tế người ta ít dùng thuật toán trộn trực tiếp mà người ta dùng phiên bản cải tiến của nó. Phiên bản này thường được biết với tên gọi thuật toán trộn tự nhiên (Natural Merge sort).</w:t>
      </w:r>
    </w:p>
    <w:p w:rsidR="00000000" w:rsidDel="00000000" w:rsidP="00000000" w:rsidRDefault="00000000" w:rsidRPr="00000000" w14:paraId="000001CE">
      <w:pPr>
        <w:shd w:fill="ffffff" w:val="clear"/>
        <w:spacing w:after="390" w:line="240" w:lineRule="auto"/>
        <w:ind w:left="0" w:firstLine="0"/>
        <w:rPr>
          <w:color w:val="222222"/>
          <w:sz w:val="24"/>
          <w:szCs w:val="24"/>
        </w:rPr>
      </w:pPr>
      <w:r w:rsidDel="00000000" w:rsidR="00000000" w:rsidRPr="00000000">
        <w:rPr>
          <w:color w:val="222222"/>
          <w:sz w:val="24"/>
          <w:szCs w:val="24"/>
          <w:rtl w:val="0"/>
        </w:rPr>
        <w:t xml:space="preserve">Ứng dụng:</w:t>
      </w:r>
    </w:p>
    <w:p w:rsidR="00000000" w:rsidDel="00000000" w:rsidP="00000000" w:rsidRDefault="00000000" w:rsidRPr="00000000" w14:paraId="000001CF">
      <w:pPr>
        <w:numPr>
          <w:ilvl w:val="0"/>
          <w:numId w:val="19"/>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Merge Sort rất hữu ích để sắp xếp các danh sách được liên kết trong thời gian O (nLogn). Trong trường hợp danh sách được liên kết, trường hợp này khác nhau chủ yếu do sự khác biệt trong phân bổ bộ nhớ của mảng và danh sách được liên kết. Không giống như mảng, các nút danh sách liên kết có thể không liền kề trong bộ nhớ. Không giống như một mảng, trong danh sách liên kết, chúng ta có thể chèn các mục vào giữa trong O (1) không gian thừa và O (1) thời gian. Do đó hoạt động hợp nhất của sắp xếp hợp nhất có thể được thực hiện mà không có thêm dung lượng cho danh sách được liên kết. Trong mảng, chúng ta có thể thực hiện truy cập ngẫu nhiên khi các phần tử nằm kề nhau trong bộ nhớ. Giả sử chúng ta có một mảng A số nguyên (4 byte) và đặt địa chỉ của A [0] là x thì để truy cập A [i], chúng ta có thể truy cập trực tiếp vào bộ nhớ tại (x + i * 4). Không giống như mảng, chúng ta không thể thực hiện truy cập ngẫu nhiên trong danh sách liên kết. Sắp xếp nhanh yêu cầu rất nhiều loại truy cập. Trong danh sách liên kết để truy cập chỉ mục thứ i, chúng ta phải di chuyển từng nút từ đầu đến nút thứ i vì chúng ta không có khối bộ nhớ liên tục. Do đó, chi phí tăng đối với nhanh chóng. Sắp xếp hợp nhất truy cập dữ liệu một cách tuần tự và nhu cầu truy cập ngẫu nhiên thấp.</w:t>
      </w:r>
    </w:p>
    <w:p w:rsidR="00000000" w:rsidDel="00000000" w:rsidP="00000000" w:rsidRDefault="00000000" w:rsidRPr="00000000" w14:paraId="000001D0">
      <w:pPr>
        <w:numPr>
          <w:ilvl w:val="0"/>
          <w:numId w:val="19"/>
        </w:numPr>
        <w:shd w:fill="ffffff" w:val="clear"/>
        <w:spacing w:after="0" w:afterAutospacing="0" w:line="240" w:lineRule="auto"/>
        <w:ind w:left="720" w:hanging="360"/>
        <w:rPr>
          <w:color w:val="222222"/>
          <w:sz w:val="24"/>
          <w:szCs w:val="24"/>
        </w:rPr>
      </w:pPr>
      <w:r w:rsidDel="00000000" w:rsidR="00000000" w:rsidRPr="00000000">
        <w:rPr>
          <w:color w:val="222222"/>
          <w:sz w:val="24"/>
          <w:szCs w:val="24"/>
          <w:rtl w:val="0"/>
        </w:rPr>
        <w:t xml:space="preserve">Vấn đề đảo ngược số lượng</w:t>
      </w:r>
    </w:p>
    <w:p w:rsidR="00000000" w:rsidDel="00000000" w:rsidP="00000000" w:rsidRDefault="00000000" w:rsidRPr="00000000" w14:paraId="000001D1">
      <w:pPr>
        <w:numPr>
          <w:ilvl w:val="0"/>
          <w:numId w:val="19"/>
        </w:numPr>
        <w:shd w:fill="ffffff" w:val="clear"/>
        <w:spacing w:after="390" w:line="240" w:lineRule="auto"/>
        <w:ind w:left="720" w:hanging="360"/>
        <w:rPr>
          <w:color w:val="222222"/>
          <w:sz w:val="24"/>
          <w:szCs w:val="24"/>
        </w:rPr>
      </w:pPr>
      <w:r w:rsidDel="00000000" w:rsidR="00000000" w:rsidRPr="00000000">
        <w:rPr>
          <w:color w:val="222222"/>
          <w:sz w:val="24"/>
          <w:szCs w:val="24"/>
          <w:rtl w:val="0"/>
        </w:rPr>
        <w:t xml:space="preserve">Được sử dụng trong sắp xếp bên ngoài</w:t>
      </w:r>
    </w:p>
    <w:p w:rsidR="00000000" w:rsidDel="00000000" w:rsidP="00000000" w:rsidRDefault="00000000" w:rsidRPr="00000000" w14:paraId="000001D2">
      <w:pPr>
        <w:shd w:fill="ffffff" w:val="clear"/>
        <w:spacing w:after="390" w:line="240" w:lineRule="auto"/>
        <w:ind w:left="0" w:firstLine="0"/>
        <w:rPr>
          <w:color w:val="222222"/>
          <w:sz w:val="28"/>
          <w:szCs w:val="28"/>
        </w:rPr>
      </w:pPr>
      <w:r w:rsidDel="00000000" w:rsidR="00000000" w:rsidRPr="00000000">
        <w:rPr>
          <w:rtl w:val="0"/>
        </w:rPr>
      </w:r>
    </w:p>
    <w:p w:rsidR="00000000" w:rsidDel="00000000" w:rsidP="00000000" w:rsidRDefault="00000000" w:rsidRPr="00000000" w14:paraId="000001D3">
      <w:pPr>
        <w:shd w:fill="ffffff" w:val="clear"/>
        <w:spacing w:after="390" w:line="240" w:lineRule="auto"/>
        <w:rPr>
          <w:color w:val="222222"/>
          <w:sz w:val="28"/>
          <w:szCs w:val="28"/>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footerReference r:id="rId6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62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62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27.png"/><Relationship Id="rId41" Type="http://schemas.openxmlformats.org/officeDocument/2006/relationships/image" Target="media/image19.png"/><Relationship Id="rId44" Type="http://schemas.openxmlformats.org/officeDocument/2006/relationships/image" Target="media/image23.png"/><Relationship Id="rId43" Type="http://schemas.openxmlformats.org/officeDocument/2006/relationships/image" Target="media/image34.png"/><Relationship Id="rId46" Type="http://schemas.openxmlformats.org/officeDocument/2006/relationships/image" Target="media/image36.pn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png"/><Relationship Id="rId48" Type="http://schemas.openxmlformats.org/officeDocument/2006/relationships/image" Target="media/image31.png"/><Relationship Id="rId47" Type="http://schemas.openxmlformats.org/officeDocument/2006/relationships/image" Target="media/image22.png"/><Relationship Id="rId49" Type="http://schemas.openxmlformats.org/officeDocument/2006/relationships/image" Target="media/image39.jpg"/><Relationship Id="rId5" Type="http://schemas.openxmlformats.org/officeDocument/2006/relationships/styles" Target="styles.xml"/><Relationship Id="rId6" Type="http://schemas.openxmlformats.org/officeDocument/2006/relationships/image" Target="media/image46.jpg"/><Relationship Id="rId7" Type="http://schemas.openxmlformats.org/officeDocument/2006/relationships/image" Target="media/image44.jpg"/><Relationship Id="rId8" Type="http://schemas.openxmlformats.org/officeDocument/2006/relationships/image" Target="media/image49.png"/><Relationship Id="rId31" Type="http://schemas.openxmlformats.org/officeDocument/2006/relationships/image" Target="media/image1.png"/><Relationship Id="rId30" Type="http://schemas.openxmlformats.org/officeDocument/2006/relationships/image" Target="media/image17.png"/><Relationship Id="rId33" Type="http://schemas.openxmlformats.org/officeDocument/2006/relationships/image" Target="media/image35.png"/><Relationship Id="rId32" Type="http://schemas.openxmlformats.org/officeDocument/2006/relationships/image" Target="media/image30.png"/><Relationship Id="rId35" Type="http://schemas.openxmlformats.org/officeDocument/2006/relationships/image" Target="media/image15.png"/><Relationship Id="rId34" Type="http://schemas.openxmlformats.org/officeDocument/2006/relationships/image" Target="media/image10.png"/><Relationship Id="rId37" Type="http://schemas.openxmlformats.org/officeDocument/2006/relationships/image" Target="media/image14.png"/><Relationship Id="rId36" Type="http://schemas.openxmlformats.org/officeDocument/2006/relationships/image" Target="media/image16.png"/><Relationship Id="rId39" Type="http://schemas.openxmlformats.org/officeDocument/2006/relationships/image" Target="media/image33.png"/><Relationship Id="rId38" Type="http://schemas.openxmlformats.org/officeDocument/2006/relationships/image" Target="media/image11.png"/><Relationship Id="rId61" Type="http://schemas.openxmlformats.org/officeDocument/2006/relationships/footer" Target="footer1.xml"/><Relationship Id="rId20" Type="http://schemas.openxmlformats.org/officeDocument/2006/relationships/image" Target="media/image24.png"/><Relationship Id="rId22" Type="http://schemas.openxmlformats.org/officeDocument/2006/relationships/image" Target="media/image28.png"/><Relationship Id="rId21" Type="http://schemas.openxmlformats.org/officeDocument/2006/relationships/image" Target="media/image13.png"/><Relationship Id="rId24" Type="http://schemas.openxmlformats.org/officeDocument/2006/relationships/image" Target="media/image20.png"/><Relationship Id="rId23" Type="http://schemas.openxmlformats.org/officeDocument/2006/relationships/image" Target="media/image8.png"/><Relationship Id="rId60" Type="http://schemas.openxmlformats.org/officeDocument/2006/relationships/image" Target="media/image2.png"/><Relationship Id="rId26" Type="http://schemas.openxmlformats.org/officeDocument/2006/relationships/image" Target="media/image12.png"/><Relationship Id="rId25" Type="http://schemas.openxmlformats.org/officeDocument/2006/relationships/image" Target="media/image25.png"/><Relationship Id="rId28" Type="http://schemas.openxmlformats.org/officeDocument/2006/relationships/image" Target="media/image7.png"/><Relationship Id="rId27" Type="http://schemas.openxmlformats.org/officeDocument/2006/relationships/image" Target="media/image32.png"/><Relationship Id="rId29" Type="http://schemas.openxmlformats.org/officeDocument/2006/relationships/image" Target="media/image21.png"/><Relationship Id="rId51" Type="http://schemas.openxmlformats.org/officeDocument/2006/relationships/hyperlink" Target="https://vi.wikipedia.org/wiki/T%E1%BA%ADp_h%E1%BB%A3p" TargetMode="External"/><Relationship Id="rId50" Type="http://schemas.openxmlformats.org/officeDocument/2006/relationships/hyperlink" Target="https://vi.wikipedia.org/w/index.php?title=C%E1%BA%B7p_kh%C3%B4ng_c%C3%B3_th%E1%BB%A9_t%E1%BB%B1&amp;action=edit&amp;redlink=1" TargetMode="External"/><Relationship Id="rId53" Type="http://schemas.openxmlformats.org/officeDocument/2006/relationships/image" Target="media/image37.png"/><Relationship Id="rId52" Type="http://schemas.openxmlformats.org/officeDocument/2006/relationships/image" Target="media/image9.png"/><Relationship Id="rId11" Type="http://schemas.openxmlformats.org/officeDocument/2006/relationships/image" Target="media/image41.png"/><Relationship Id="rId55" Type="http://schemas.openxmlformats.org/officeDocument/2006/relationships/image" Target="media/image5.png"/><Relationship Id="rId10" Type="http://schemas.openxmlformats.org/officeDocument/2006/relationships/image" Target="media/image47.jpg"/><Relationship Id="rId54" Type="http://schemas.openxmlformats.org/officeDocument/2006/relationships/image" Target="media/image4.png"/><Relationship Id="rId13" Type="http://schemas.openxmlformats.org/officeDocument/2006/relationships/image" Target="media/image45.jpg"/><Relationship Id="rId57" Type="http://schemas.openxmlformats.org/officeDocument/2006/relationships/image" Target="media/image29.png"/><Relationship Id="rId12" Type="http://schemas.openxmlformats.org/officeDocument/2006/relationships/image" Target="media/image3.png"/><Relationship Id="rId56" Type="http://schemas.openxmlformats.org/officeDocument/2006/relationships/hyperlink" Target="https://vi.wikipedia.org/wiki/T%E1%BA%ADp_h%E1%BB%A3p" TargetMode="External"/><Relationship Id="rId15" Type="http://schemas.openxmlformats.org/officeDocument/2006/relationships/image" Target="media/image43.png"/><Relationship Id="rId59" Type="http://schemas.openxmlformats.org/officeDocument/2006/relationships/image" Target="media/image26.png"/><Relationship Id="rId14" Type="http://schemas.openxmlformats.org/officeDocument/2006/relationships/image" Target="media/image48.jpg"/><Relationship Id="rId58" Type="http://schemas.openxmlformats.org/officeDocument/2006/relationships/image" Target="media/image6.png"/><Relationship Id="rId17" Type="http://schemas.openxmlformats.org/officeDocument/2006/relationships/image" Target="media/image51.jpg"/><Relationship Id="rId16" Type="http://schemas.openxmlformats.org/officeDocument/2006/relationships/image" Target="media/image52.png"/><Relationship Id="rId19" Type="http://schemas.openxmlformats.org/officeDocument/2006/relationships/image" Target="media/image40.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